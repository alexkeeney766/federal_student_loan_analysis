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740252"/>
        <w:docPartObj>
          <w:docPartGallery w:val="Cover Pages"/>
          <w:docPartUnique/>
        </w:docPartObj>
      </w:sdtPr>
      <w:sdtEndPr/>
      <w:sdtContent>
        <w:p w14:paraId="4D23C399" w14:textId="66854459" w:rsidR="00C842E5" w:rsidRDefault="00C842E5"/>
        <w:p w14:paraId="14A32420" w14:textId="77777777" w:rsidR="00C842E5" w:rsidRDefault="00C842E5" w:rsidP="00C842E5">
          <w:pPr>
            <w:jc w:val="center"/>
          </w:pPr>
        </w:p>
        <w:p w14:paraId="0ADCFF07" w14:textId="1BBE1837" w:rsidR="00C842E5" w:rsidRDefault="00C842E5" w:rsidP="00C842E5">
          <w:pPr>
            <w:jc w:val="center"/>
          </w:pPr>
        </w:p>
        <w:p w14:paraId="36100649" w14:textId="328B3481" w:rsidR="0017726B" w:rsidRDefault="00D24D0D">
          <w:pPr>
            <w:pPrChange w:id="0" w:author="Sam" w:date="2018-11-02T20:42:00Z">
              <w:pPr>
                <w:jc w:val="center"/>
              </w:pPr>
            </w:pPrChange>
          </w:pPr>
          <w:ins w:id="1" w:author="Sam" w:date="2018-11-02T20:42:00Z">
            <w:r>
              <w:t xml:space="preserve">ALEX: OVERALL, YOU’VE COVERED SEVERAL IMPORTANT ARTICLES AND STUDIES. YOUR WRITING NEEDS TO BE TIGHTENED UP, AND MORE THOUGHT TO EFFICIENT CITATION. </w:t>
            </w:r>
          </w:ins>
          <w:ins w:id="2" w:author="Sam" w:date="2018-11-02T20:43:00Z">
            <w:r>
              <w:t xml:space="preserve">YOU MAKE A NUMBER OF GENERAL REFERENCES TO CONCLUSIONS BASED ON THE STUDIES YOU CITE, BUT THE DEPTH OF YOUR RESEARCH IS UNCLEAR BASED ON HOW YOU CITE THE STUDIES IN THE NARRATIVE. </w:t>
            </w:r>
          </w:ins>
          <w:ins w:id="3" w:author="Sam" w:date="2018-11-02T20:44:00Z">
            <w:r>
              <w:t>MORE SPECIFICITY WOULD BE HELPFUL, AS WELL AS MORE CROSS REFERENCING OF STUDIES/REPORTS YOU HAVE CITED. SRS</w:t>
            </w:r>
          </w:ins>
        </w:p>
        <w:p w14:paraId="37C700BF" w14:textId="77777777" w:rsidR="0017726B" w:rsidRDefault="0017726B" w:rsidP="00C842E5">
          <w:pPr>
            <w:jc w:val="center"/>
          </w:pPr>
        </w:p>
        <w:p w14:paraId="68D539B0" w14:textId="77777777" w:rsidR="00C842E5" w:rsidRDefault="00C842E5" w:rsidP="00C842E5">
          <w:pPr>
            <w:jc w:val="center"/>
          </w:pPr>
        </w:p>
        <w:p w14:paraId="47248A14" w14:textId="2C201C8E" w:rsidR="00C842E5" w:rsidRDefault="00C842E5" w:rsidP="00C842E5">
          <w:pPr>
            <w:jc w:val="center"/>
          </w:pPr>
        </w:p>
        <w:p w14:paraId="13D4E0EB" w14:textId="77777777" w:rsidR="00C842E5" w:rsidRDefault="00C842E5" w:rsidP="00C842E5">
          <w:pPr>
            <w:jc w:val="center"/>
          </w:pPr>
        </w:p>
        <w:p w14:paraId="739BBB16" w14:textId="77777777" w:rsidR="00C842E5" w:rsidRPr="00C842E5" w:rsidRDefault="00C842E5" w:rsidP="00C842E5">
          <w:pPr>
            <w:jc w:val="center"/>
            <w:rPr>
              <w:sz w:val="28"/>
              <w:szCs w:val="28"/>
            </w:rPr>
          </w:pPr>
        </w:p>
        <w:p w14:paraId="38654071" w14:textId="77777777" w:rsidR="00C842E5" w:rsidRPr="00C842E5" w:rsidRDefault="00C842E5" w:rsidP="00C842E5">
          <w:pPr>
            <w:spacing w:line="480" w:lineRule="auto"/>
            <w:jc w:val="center"/>
            <w:rPr>
              <w:sz w:val="28"/>
              <w:szCs w:val="28"/>
            </w:rPr>
          </w:pPr>
          <w:r w:rsidRPr="00C842E5">
            <w:rPr>
              <w:sz w:val="28"/>
              <w:szCs w:val="28"/>
            </w:rPr>
            <w:t>Literature Review of The Bennett Hypothesis and Related Research</w:t>
          </w:r>
        </w:p>
        <w:p w14:paraId="2595C55A" w14:textId="4BE9EBC9" w:rsidR="00C842E5" w:rsidRDefault="00C842E5" w:rsidP="00C842E5">
          <w:pPr>
            <w:jc w:val="center"/>
            <w:rPr>
              <w:sz w:val="28"/>
              <w:szCs w:val="28"/>
            </w:rPr>
          </w:pPr>
        </w:p>
        <w:p w14:paraId="68075443" w14:textId="7C386ACC" w:rsidR="0017726B" w:rsidRDefault="0017726B" w:rsidP="00C842E5">
          <w:pPr>
            <w:jc w:val="center"/>
            <w:rPr>
              <w:sz w:val="28"/>
              <w:szCs w:val="28"/>
            </w:rPr>
          </w:pPr>
        </w:p>
        <w:p w14:paraId="1B6619DC" w14:textId="36FAC93D" w:rsidR="0017726B" w:rsidRDefault="0017726B" w:rsidP="00C842E5">
          <w:pPr>
            <w:jc w:val="center"/>
            <w:rPr>
              <w:sz w:val="28"/>
              <w:szCs w:val="28"/>
            </w:rPr>
          </w:pPr>
        </w:p>
        <w:p w14:paraId="4E070B77" w14:textId="1C04B7A7" w:rsidR="0017726B" w:rsidRDefault="0017726B" w:rsidP="00C842E5">
          <w:pPr>
            <w:jc w:val="center"/>
            <w:rPr>
              <w:sz w:val="28"/>
              <w:szCs w:val="28"/>
            </w:rPr>
          </w:pPr>
        </w:p>
        <w:p w14:paraId="7C0645ED" w14:textId="77777777" w:rsidR="0017726B" w:rsidRDefault="0017726B" w:rsidP="00C842E5">
          <w:pPr>
            <w:jc w:val="center"/>
            <w:rPr>
              <w:sz w:val="28"/>
              <w:szCs w:val="28"/>
            </w:rPr>
          </w:pPr>
        </w:p>
        <w:p w14:paraId="30A1A585" w14:textId="687475B4" w:rsidR="0017726B" w:rsidRDefault="0017726B" w:rsidP="00C842E5">
          <w:pPr>
            <w:jc w:val="center"/>
            <w:rPr>
              <w:sz w:val="28"/>
              <w:szCs w:val="28"/>
            </w:rPr>
          </w:pPr>
        </w:p>
        <w:p w14:paraId="56D45DD2" w14:textId="77777777" w:rsidR="0017726B" w:rsidRDefault="0017726B" w:rsidP="00C842E5">
          <w:pPr>
            <w:jc w:val="center"/>
            <w:rPr>
              <w:sz w:val="28"/>
              <w:szCs w:val="28"/>
            </w:rPr>
          </w:pPr>
        </w:p>
        <w:p w14:paraId="73479222" w14:textId="77777777" w:rsidR="0017726B" w:rsidRPr="00C842E5" w:rsidRDefault="0017726B" w:rsidP="00C842E5">
          <w:pPr>
            <w:jc w:val="center"/>
            <w:rPr>
              <w:sz w:val="28"/>
              <w:szCs w:val="28"/>
            </w:rPr>
          </w:pPr>
        </w:p>
        <w:p w14:paraId="6851F48C" w14:textId="77777777" w:rsidR="00C842E5" w:rsidRPr="00C842E5" w:rsidRDefault="00C842E5" w:rsidP="00C842E5">
          <w:pPr>
            <w:jc w:val="center"/>
            <w:rPr>
              <w:sz w:val="28"/>
              <w:szCs w:val="28"/>
            </w:rPr>
          </w:pPr>
        </w:p>
        <w:p w14:paraId="76E0FD96" w14:textId="77777777" w:rsidR="00C842E5" w:rsidRPr="00C842E5" w:rsidRDefault="00C842E5" w:rsidP="00C842E5">
          <w:pPr>
            <w:jc w:val="center"/>
            <w:rPr>
              <w:sz w:val="28"/>
              <w:szCs w:val="28"/>
            </w:rPr>
          </w:pPr>
        </w:p>
        <w:p w14:paraId="6D18521E" w14:textId="66F43033" w:rsidR="00C842E5" w:rsidRDefault="00C842E5" w:rsidP="00C842E5">
          <w:pPr>
            <w:jc w:val="center"/>
          </w:pPr>
        </w:p>
        <w:p w14:paraId="40EA12B5" w14:textId="77777777" w:rsidR="0017726B" w:rsidRDefault="0017726B" w:rsidP="00C842E5">
          <w:pPr>
            <w:jc w:val="center"/>
          </w:pPr>
        </w:p>
        <w:p w14:paraId="532CF41A" w14:textId="7E9D7710" w:rsidR="00C842E5" w:rsidRDefault="00C842E5" w:rsidP="00C842E5">
          <w:pPr>
            <w:jc w:val="center"/>
          </w:pPr>
        </w:p>
        <w:p w14:paraId="79ED970C" w14:textId="003F3E21" w:rsidR="00C842E5" w:rsidRDefault="00C842E5" w:rsidP="00C842E5">
          <w:pPr>
            <w:jc w:val="center"/>
          </w:pPr>
          <w:r>
            <w:t>Alexander Keeney</w:t>
          </w:r>
        </w:p>
        <w:p w14:paraId="7BA8BDAD" w14:textId="5A0E7134" w:rsidR="007E52EC" w:rsidRDefault="00C842E5" w:rsidP="00C842E5">
          <w:pPr>
            <w:jc w:val="center"/>
          </w:pPr>
          <w:r w:rsidRPr="00C842E5">
            <w:t>ECP</w:t>
          </w:r>
          <w:r w:rsidR="00FD19AB">
            <w:t xml:space="preserve"> </w:t>
          </w:r>
          <w:r w:rsidRPr="00C842E5">
            <w:t>4618</w:t>
          </w:r>
        </w:p>
        <w:p w14:paraId="153F2ACB" w14:textId="7F33A75E" w:rsidR="00C842E5" w:rsidRDefault="00C842E5" w:rsidP="00C842E5">
          <w:pPr>
            <w:jc w:val="center"/>
          </w:pPr>
          <w:r>
            <w:t>Research Methods for Studying Housing, Land, and Cities</w:t>
          </w:r>
        </w:p>
        <w:p w14:paraId="5B7173E3" w14:textId="35C1BBED" w:rsidR="00C842E5" w:rsidRDefault="00C842E5" w:rsidP="00C842E5">
          <w:pPr>
            <w:jc w:val="center"/>
          </w:pPr>
          <w:r>
            <w:t>September 26, 2018</w:t>
          </w:r>
        </w:p>
        <w:p w14:paraId="54021AF4" w14:textId="77777777" w:rsidR="00C842E5" w:rsidRDefault="00C842E5" w:rsidP="00C842E5">
          <w:pPr>
            <w:jc w:val="center"/>
          </w:pPr>
        </w:p>
        <w:p w14:paraId="3AC6CAEF" w14:textId="77777777" w:rsidR="00C842E5" w:rsidRDefault="00C842E5" w:rsidP="00C842E5">
          <w:pPr>
            <w:jc w:val="center"/>
          </w:pPr>
        </w:p>
        <w:p w14:paraId="086020A6" w14:textId="6FD0DD4D" w:rsidR="00C842E5" w:rsidRDefault="00C842E5" w:rsidP="00C842E5">
          <w:pPr>
            <w:jc w:val="center"/>
          </w:pPr>
          <w:r>
            <w:br w:type="page"/>
          </w:r>
        </w:p>
      </w:sdtContent>
    </w:sdt>
    <w:p w14:paraId="32B0F436" w14:textId="621240BF" w:rsidR="00440551" w:rsidRDefault="00B8573B" w:rsidP="00396F75">
      <w:pPr>
        <w:spacing w:line="480" w:lineRule="auto"/>
        <w:ind w:firstLine="720"/>
      </w:pPr>
      <w:r>
        <w:lastRenderedPageBreak/>
        <w:t xml:space="preserve">In 1987 the former Education Secretary of the United States William Bennett wrote a </w:t>
      </w:r>
      <w:r w:rsidR="009D3BD4">
        <w:t>piece</w:t>
      </w:r>
      <w:r w:rsidR="000D03C9">
        <w:t xml:space="preserve"> in </w:t>
      </w:r>
      <w:r w:rsidR="000D03C9" w:rsidRPr="003B7E8A">
        <w:rPr>
          <w:i/>
        </w:rPr>
        <w:t>the New York Times</w:t>
      </w:r>
      <w:r w:rsidR="000D03C9">
        <w:t xml:space="preserve"> t</w:t>
      </w:r>
      <w:r>
        <w:t xml:space="preserve">itled </w:t>
      </w:r>
      <w:r>
        <w:rPr>
          <w:i/>
        </w:rPr>
        <w:t>Our Greedy Coll</w:t>
      </w:r>
      <w:ins w:id="4" w:author="Sam" w:date="2018-10-30T20:13:00Z">
        <w:r w:rsidR="00896692">
          <w:rPr>
            <w:i/>
          </w:rPr>
          <w:t>e</w:t>
        </w:r>
      </w:ins>
      <w:r>
        <w:rPr>
          <w:i/>
        </w:rPr>
        <w:t xml:space="preserve">ges, </w:t>
      </w:r>
      <w:r>
        <w:t xml:space="preserve">which among other things </w:t>
      </w:r>
      <w:r w:rsidR="009D3BD4">
        <w:t>introduced</w:t>
      </w:r>
      <w:r>
        <w:t xml:space="preserve"> the idea of a link between increased federal</w:t>
      </w:r>
      <w:r w:rsidR="000C0E23">
        <w:t xml:space="preserve"> post-secondary</w:t>
      </w:r>
      <w:r>
        <w:t xml:space="preserve"> tuition aid programs and rising tuition costs </w:t>
      </w:r>
      <w:r w:rsidR="000C0E23">
        <w:t xml:space="preserve">(Bennett 1987).  </w:t>
      </w:r>
      <w:r w:rsidR="00A60B6E">
        <w:t>This link</w:t>
      </w:r>
      <w:r w:rsidR="000C0E23">
        <w:t xml:space="preserve"> suggests that because colleges and universities </w:t>
      </w:r>
      <w:commentRangeStart w:id="5"/>
      <w:r w:rsidR="000C0E23">
        <w:t>try to better themselves</w:t>
      </w:r>
      <w:commentRangeEnd w:id="5"/>
      <w:r w:rsidR="00FF190C">
        <w:rPr>
          <w:rStyle w:val="CommentReference"/>
        </w:rPr>
        <w:commentReference w:id="5"/>
      </w:r>
      <w:r w:rsidR="000C0E23">
        <w:t>, they will appropriate some amount of an increase in federal aid</w:t>
      </w:r>
      <w:r w:rsidR="00A60B6E">
        <w:t xml:space="preserve"> </w:t>
      </w:r>
      <w:r w:rsidR="000D03C9">
        <w:t xml:space="preserve">through increases in tuition or other means </w:t>
      </w:r>
      <w:r w:rsidR="00A60B6E">
        <w:t xml:space="preserve">to improve </w:t>
      </w:r>
      <w:r w:rsidR="004A4A57">
        <w:t>the quality of their school</w:t>
      </w:r>
      <w:r w:rsidR="00A60B6E">
        <w:t>.  Those institutions that do not initially raise tuition to capture an increase in aid will need to do so at a later point in time in order to catch up to the competition that did (</w:t>
      </w:r>
      <w:r w:rsidR="00A60B6E">
        <w:rPr>
          <w:rFonts w:ascii="Calibri" w:hAnsi="Calibri" w:cs="Calibri"/>
        </w:rPr>
        <w:t xml:space="preserve">Gillen 2012).  </w:t>
      </w:r>
      <w:r w:rsidR="00A60B6E">
        <w:t xml:space="preserve"> This hypothesis, later named the “Bennett Hypothesis,” has been debated and researched </w:t>
      </w:r>
      <w:r w:rsidR="009D3BD4">
        <w:t>for the last several decades</w:t>
      </w:r>
      <w:r w:rsidR="00F51D39">
        <w:t xml:space="preserve"> (</w:t>
      </w:r>
      <w:r w:rsidR="00F51D39">
        <w:rPr>
          <w:rFonts w:ascii="Calibri" w:hAnsi="Calibri" w:cs="Calibri"/>
        </w:rPr>
        <w:t>Archibald, Feldman, 2012)</w:t>
      </w:r>
      <w:r w:rsidR="009D3BD4">
        <w:rPr>
          <w:rFonts w:ascii="Calibri" w:hAnsi="Calibri" w:cs="Calibri"/>
        </w:rPr>
        <w:t xml:space="preserve">.  Research in this hypothesis is relevant to the </w:t>
      </w:r>
      <w:r w:rsidR="009259CB">
        <w:rPr>
          <w:rFonts w:ascii="Calibri" w:hAnsi="Calibri" w:cs="Calibri"/>
        </w:rPr>
        <w:t xml:space="preserve">central </w:t>
      </w:r>
      <w:r w:rsidR="009D3BD4">
        <w:rPr>
          <w:rFonts w:ascii="Calibri" w:hAnsi="Calibri" w:cs="Calibri"/>
        </w:rPr>
        <w:t>hypothesis of this paper</w:t>
      </w:r>
      <w:r w:rsidR="00440551">
        <w:rPr>
          <w:rFonts w:ascii="Calibri" w:hAnsi="Calibri" w:cs="Calibri"/>
        </w:rPr>
        <w:t xml:space="preserve">: </w:t>
      </w:r>
      <w:r w:rsidR="00440551">
        <w:t xml:space="preserve">Federal Post-Secondary Education Financing Programs, by their mere existence or their proliferation over the last thirty years, </w:t>
      </w:r>
      <w:r w:rsidR="00440551" w:rsidRPr="003B7E8A">
        <w:t xml:space="preserve">have led to </w:t>
      </w:r>
      <w:r w:rsidR="003B7E8A" w:rsidRPr="003B7E8A">
        <w:t xml:space="preserve">some of the </w:t>
      </w:r>
      <w:r w:rsidR="00440551" w:rsidRPr="003B7E8A">
        <w:t xml:space="preserve">rise </w:t>
      </w:r>
      <w:r w:rsidR="00440551">
        <w:t>in cost of attendance at public universities in the United State</w:t>
      </w:r>
      <w:r w:rsidR="000D03C9">
        <w:t>s</w:t>
      </w:r>
      <w:r w:rsidR="00440551">
        <w:t xml:space="preserve">.  </w:t>
      </w:r>
    </w:p>
    <w:p w14:paraId="2A2B744D" w14:textId="4CCA1615" w:rsidR="002921C2" w:rsidRPr="00440551" w:rsidRDefault="004F73FA" w:rsidP="009259CB">
      <w:pPr>
        <w:spacing w:line="480" w:lineRule="auto"/>
        <w:ind w:firstLine="720"/>
      </w:pPr>
      <w:ins w:id="6" w:author="Alex Keeney" w:date="2018-12-01T12:54:00Z">
        <w:r w:rsidRPr="004F73FA">
          <w:t>Researchers have not reached a consensus</w:t>
        </w:r>
      </w:ins>
      <w:r w:rsidR="00092DD1" w:rsidRPr="00A21358">
        <w:rPr>
          <w:rFonts w:cstheme="minorHAnsi"/>
        </w:rPr>
        <w:t xml:space="preserve"> </w:t>
      </w:r>
      <w:r w:rsidR="004A4A57">
        <w:rPr>
          <w:rFonts w:cstheme="minorHAnsi"/>
        </w:rPr>
        <w:t>on</w:t>
      </w:r>
      <w:r w:rsidR="00092DD1" w:rsidRPr="00A21358">
        <w:rPr>
          <w:rFonts w:cstheme="minorHAnsi"/>
        </w:rPr>
        <w:t xml:space="preserve"> the relationship between Federal aid and cost of attendance.  </w:t>
      </w:r>
      <w:r w:rsidR="002921C2" w:rsidRPr="00A21358">
        <w:rPr>
          <w:rFonts w:cstheme="minorHAnsi"/>
        </w:rPr>
        <w:t xml:space="preserve">Even though a </w:t>
      </w:r>
      <w:commentRangeStart w:id="7"/>
      <w:r w:rsidR="002921C2" w:rsidRPr="00A21358">
        <w:rPr>
          <w:rFonts w:cstheme="minorHAnsi"/>
        </w:rPr>
        <w:t xml:space="preserve">majority </w:t>
      </w:r>
      <w:commentRangeEnd w:id="7"/>
      <w:r w:rsidR="005520D6">
        <w:rPr>
          <w:rStyle w:val="CommentReference"/>
        </w:rPr>
        <w:commentReference w:id="7"/>
      </w:r>
      <w:r w:rsidR="002921C2" w:rsidRPr="00A21358">
        <w:rPr>
          <w:rFonts w:cstheme="minorHAnsi"/>
        </w:rPr>
        <w:t>of the papers seem to agree that a link</w:t>
      </w:r>
      <w:r w:rsidR="00240F2B">
        <w:rPr>
          <w:rFonts w:cstheme="minorHAnsi"/>
        </w:rPr>
        <w:t xml:space="preserve"> </w:t>
      </w:r>
      <w:ins w:id="8" w:author="Sam" w:date="2018-11-02T20:22:00Z">
        <w:r w:rsidR="005520D6">
          <w:rPr>
            <w:rFonts w:cstheme="minorHAnsi"/>
          </w:rPr>
          <w:t xml:space="preserve">exists </w:t>
        </w:r>
      </w:ins>
      <w:r w:rsidR="00240F2B">
        <w:rPr>
          <w:rFonts w:cstheme="minorHAnsi"/>
        </w:rPr>
        <w:t>between the introduction or increase of federal tuition aid and a subsequent increase in cost of attendance</w:t>
      </w:r>
      <w:r w:rsidR="002921C2" w:rsidRPr="00A21358">
        <w:rPr>
          <w:rFonts w:cstheme="minorHAnsi"/>
        </w:rPr>
        <w:t xml:space="preserve">, </w:t>
      </w:r>
      <w:ins w:id="9" w:author="Alex Keeney" w:date="2018-12-01T13:00:00Z">
        <w:r w:rsidR="000F3E7C">
          <w:rPr>
            <w:rFonts w:cstheme="minorHAnsi"/>
          </w:rPr>
          <w:t>there is a discrepancy on which</w:t>
        </w:r>
      </w:ins>
      <w:ins w:id="10" w:author="Sam" w:date="2018-11-02T20:22:00Z">
        <w:r w:rsidR="005520D6">
          <w:rPr>
            <w:rFonts w:cstheme="minorHAnsi"/>
          </w:rPr>
          <w:t xml:space="preserve"> </w:t>
        </w:r>
      </w:ins>
      <w:r w:rsidR="008466B4" w:rsidRPr="00A21358">
        <w:rPr>
          <w:rFonts w:cstheme="minorHAnsi"/>
        </w:rPr>
        <w:t>variables are relevant</w:t>
      </w:r>
      <w:r w:rsidR="004A4A57">
        <w:rPr>
          <w:rFonts w:cstheme="minorHAnsi"/>
        </w:rPr>
        <w:t xml:space="preserve"> and in which contexts this is hypothesis is valid</w:t>
      </w:r>
      <w:r w:rsidR="008466B4" w:rsidRPr="00A21358">
        <w:rPr>
          <w:rFonts w:cstheme="minorHAnsi"/>
        </w:rPr>
        <w:t xml:space="preserve">.  </w:t>
      </w:r>
      <w:ins w:id="11" w:author="Sam" w:date="2018-11-02T20:23:00Z">
        <w:r w:rsidR="005520D6">
          <w:rPr>
            <w:rFonts w:cstheme="minorHAnsi"/>
          </w:rPr>
          <w:t xml:space="preserve">VAGUE. </w:t>
        </w:r>
      </w:ins>
      <w:ins w:id="12" w:author="Sam" w:date="2018-11-02T20:22:00Z">
        <w:r w:rsidR="005520D6">
          <w:rPr>
            <w:rFonts w:cstheme="minorHAnsi"/>
          </w:rPr>
          <w:t>CITATIONS? WHICH STUDIES ARRIVE AT WHICH RESULT?</w:t>
        </w:r>
      </w:ins>
    </w:p>
    <w:p w14:paraId="7AC72447" w14:textId="46B58FD8" w:rsidR="00B62B23" w:rsidRPr="00A21358" w:rsidRDefault="006779CE" w:rsidP="009259CB">
      <w:pPr>
        <w:spacing w:line="480" w:lineRule="auto"/>
        <w:ind w:firstLine="720"/>
        <w:rPr>
          <w:rFonts w:cstheme="minorHAnsi"/>
        </w:rPr>
      </w:pPr>
      <w:r w:rsidRPr="00A21358">
        <w:rPr>
          <w:rFonts w:cstheme="minorHAnsi"/>
        </w:rPr>
        <w:t xml:space="preserve">Larry </w:t>
      </w:r>
      <w:proofErr w:type="spellStart"/>
      <w:r w:rsidRPr="00A21358">
        <w:rPr>
          <w:rFonts w:cstheme="minorHAnsi"/>
        </w:rPr>
        <w:t>Singell</w:t>
      </w:r>
      <w:proofErr w:type="spellEnd"/>
      <w:r w:rsidRPr="00A21358">
        <w:rPr>
          <w:rFonts w:cstheme="minorHAnsi"/>
        </w:rPr>
        <w:t xml:space="preserve"> and Joe Stone’s paper </w:t>
      </w:r>
      <w:proofErr w:type="gramStart"/>
      <w:r w:rsidRPr="00A21358">
        <w:rPr>
          <w:rFonts w:cstheme="minorHAnsi"/>
          <w:i/>
        </w:rPr>
        <w:t>For</w:t>
      </w:r>
      <w:proofErr w:type="gramEnd"/>
      <w:r w:rsidRPr="00A21358">
        <w:rPr>
          <w:rFonts w:cstheme="minorHAnsi"/>
          <w:i/>
        </w:rPr>
        <w:t xml:space="preserve"> whom the Pell tolls: The response of university tuition to federal grants-in-aid</w:t>
      </w:r>
      <w:ins w:id="13" w:author="Sam" w:date="2018-11-02T20:24:00Z">
        <w:r w:rsidR="005520D6">
          <w:rPr>
            <w:rFonts w:cstheme="minorHAnsi"/>
            <w:i/>
          </w:rPr>
          <w:t xml:space="preserve"> </w:t>
        </w:r>
        <w:r w:rsidR="005520D6">
          <w:rPr>
            <w:rFonts w:cstheme="minorHAnsi"/>
          </w:rPr>
          <w:t>found</w:t>
        </w:r>
      </w:ins>
      <w:r w:rsidRPr="00A21358">
        <w:rPr>
          <w:rFonts w:cstheme="minorHAnsi"/>
        </w:rPr>
        <w:t xml:space="preserve"> no relationship between increases in federal post-secondary tuition aid and increases in cost of attendance</w:t>
      </w:r>
      <w:r w:rsidR="00D969B4">
        <w:rPr>
          <w:rFonts w:cstheme="minorHAnsi"/>
        </w:rPr>
        <w:t xml:space="preserve"> for instate resident students</w:t>
      </w:r>
      <w:ins w:id="14" w:author="Sam" w:date="2018-11-02T20:24:00Z">
        <w:r w:rsidR="005520D6">
          <w:rPr>
            <w:rFonts w:cstheme="minorHAnsi"/>
          </w:rPr>
          <w:t xml:space="preserve"> at public non-profit universities</w:t>
        </w:r>
      </w:ins>
      <w:r w:rsidR="00D969B4">
        <w:rPr>
          <w:rFonts w:cstheme="minorHAnsi"/>
        </w:rPr>
        <w:t>.  However, they did find that private universities raised thei</w:t>
      </w:r>
      <w:r w:rsidR="009B422A">
        <w:rPr>
          <w:rFonts w:cstheme="minorHAnsi"/>
        </w:rPr>
        <w:t xml:space="preserve">r cost of </w:t>
      </w:r>
      <w:r w:rsidR="009B422A">
        <w:rPr>
          <w:rFonts w:cstheme="minorHAnsi"/>
        </w:rPr>
        <w:lastRenderedPageBreak/>
        <w:t>attendance nearly one-to-</w:t>
      </w:r>
      <w:r w:rsidR="00D969B4">
        <w:rPr>
          <w:rFonts w:cstheme="minorHAnsi"/>
        </w:rPr>
        <w:t xml:space="preserve">one with increases in Pell grant funding.  Furthermore, </w:t>
      </w:r>
      <w:r w:rsidR="00240F2B">
        <w:rPr>
          <w:rFonts w:cstheme="minorHAnsi"/>
        </w:rPr>
        <w:t xml:space="preserve">tuition costs for </w:t>
      </w:r>
      <w:r w:rsidR="000D03C9">
        <w:rPr>
          <w:rFonts w:cstheme="minorHAnsi"/>
        </w:rPr>
        <w:t>out-of-state</w:t>
      </w:r>
      <w:r w:rsidR="00240F2B">
        <w:rPr>
          <w:rFonts w:cstheme="minorHAnsi"/>
        </w:rPr>
        <w:t xml:space="preserve"> students at public universities seemed to </w:t>
      </w:r>
      <w:r w:rsidR="009B422A">
        <w:rPr>
          <w:rFonts w:cstheme="minorHAnsi"/>
        </w:rPr>
        <w:t>behave</w:t>
      </w:r>
      <w:r w:rsidR="00240F2B">
        <w:rPr>
          <w:rFonts w:cstheme="minorHAnsi"/>
        </w:rPr>
        <w:t xml:space="preserve"> similarly to that of </w:t>
      </w:r>
      <w:r w:rsidR="00422A1F">
        <w:rPr>
          <w:rFonts w:cstheme="minorHAnsi"/>
        </w:rPr>
        <w:t>for-profit</w:t>
      </w:r>
      <w:r w:rsidR="00240F2B">
        <w:rPr>
          <w:rFonts w:cstheme="minorHAnsi"/>
        </w:rPr>
        <w:t xml:space="preserve"> college tuition.</w:t>
      </w:r>
      <w:r w:rsidR="00D969B4">
        <w:rPr>
          <w:rFonts w:cstheme="minorHAnsi"/>
        </w:rPr>
        <w:t xml:space="preserve"> </w:t>
      </w:r>
      <w:r w:rsidRPr="00A21358">
        <w:rPr>
          <w:rFonts w:cstheme="minorHAnsi"/>
        </w:rPr>
        <w:t xml:space="preserve"> (</w:t>
      </w:r>
      <w:proofErr w:type="spellStart"/>
      <w:r w:rsidRPr="00A21358">
        <w:rPr>
          <w:rFonts w:cstheme="minorHAnsi"/>
        </w:rPr>
        <w:t>Singell</w:t>
      </w:r>
      <w:proofErr w:type="spellEnd"/>
      <w:r w:rsidRPr="00A21358">
        <w:rPr>
          <w:rFonts w:cstheme="minorHAnsi"/>
        </w:rPr>
        <w:t>, Stone 2007).</w:t>
      </w:r>
    </w:p>
    <w:p w14:paraId="4AFB3095" w14:textId="0E4D6BFA" w:rsidR="002921C2" w:rsidRDefault="00D47566" w:rsidP="009259CB">
      <w:pPr>
        <w:pStyle w:val="NormalWeb"/>
        <w:spacing w:line="480" w:lineRule="auto"/>
        <w:rPr>
          <w:rFonts w:ascii="Calibri" w:hAnsi="Calibri" w:cs="Calibri"/>
        </w:rPr>
      </w:pPr>
      <w:r w:rsidRPr="00A21358">
        <w:rPr>
          <w:rFonts w:asciiTheme="minorHAnsi" w:hAnsiTheme="minorHAnsi" w:cstheme="minorHAnsi"/>
        </w:rPr>
        <w:tab/>
      </w:r>
      <w:r w:rsidRPr="00A21358">
        <w:rPr>
          <w:rFonts w:asciiTheme="minorHAnsi" w:hAnsiTheme="minorHAnsi" w:cstheme="minorHAnsi"/>
          <w:i/>
        </w:rPr>
        <w:t>Does Federal Student Aid Raise Tuition? New Evidence on For-Profit Colleges</w:t>
      </w:r>
      <w:r w:rsidRPr="00A21358">
        <w:rPr>
          <w:rFonts w:asciiTheme="minorHAnsi" w:hAnsiTheme="minorHAnsi" w:cstheme="minorHAnsi"/>
        </w:rPr>
        <w:t>,</w:t>
      </w:r>
      <w:ins w:id="15" w:author="Alex Keeney" w:date="2018-12-01T13:11:00Z">
        <w:r w:rsidR="006647D2">
          <w:rPr>
            <w:rFonts w:asciiTheme="minorHAnsi" w:hAnsiTheme="minorHAnsi" w:cstheme="minorHAnsi"/>
          </w:rPr>
          <w:t xml:space="preserve"> authored by </w:t>
        </w:r>
        <w:r w:rsidR="003524CD">
          <w:rPr>
            <w:rFonts w:asciiTheme="minorHAnsi" w:hAnsiTheme="minorHAnsi" w:cstheme="minorHAnsi"/>
          </w:rPr>
          <w:t>Stephania Cellini and Claudia Goldin,</w:t>
        </w:r>
      </w:ins>
      <w:r w:rsidRPr="00A21358">
        <w:rPr>
          <w:rFonts w:asciiTheme="minorHAnsi" w:hAnsiTheme="minorHAnsi" w:cstheme="minorHAnsi"/>
        </w:rPr>
        <w:t xml:space="preserve"> uses a more </w:t>
      </w:r>
      <w:commentRangeStart w:id="16"/>
      <w:r w:rsidRPr="00A21358">
        <w:rPr>
          <w:rFonts w:asciiTheme="minorHAnsi" w:hAnsiTheme="minorHAnsi" w:cstheme="minorHAnsi"/>
        </w:rPr>
        <w:t xml:space="preserve">inclusive </w:t>
      </w:r>
      <w:commentRangeEnd w:id="16"/>
      <w:r w:rsidR="005520D6">
        <w:rPr>
          <w:rStyle w:val="CommentReference"/>
          <w:rFonts w:asciiTheme="minorHAnsi" w:eastAsiaTheme="minorHAnsi" w:hAnsiTheme="minorHAnsi" w:cstheme="minorBidi"/>
        </w:rPr>
        <w:commentReference w:id="16"/>
      </w:r>
      <w:r w:rsidRPr="00A21358">
        <w:rPr>
          <w:rFonts w:asciiTheme="minorHAnsi" w:hAnsiTheme="minorHAnsi" w:cstheme="minorHAnsi"/>
        </w:rPr>
        <w:t>definition of Post-Secondary Education Institution in</w:t>
      </w:r>
      <w:r>
        <w:rPr>
          <w:rFonts w:asciiTheme="minorHAnsi" w:hAnsiTheme="minorHAnsi" w:cstheme="minorHAnsi"/>
        </w:rPr>
        <w:t xml:space="preserve"> </w:t>
      </w:r>
      <w:r w:rsidRPr="00A21358">
        <w:rPr>
          <w:rFonts w:asciiTheme="minorHAnsi" w:hAnsiTheme="minorHAnsi" w:cstheme="minorHAnsi"/>
        </w:rPr>
        <w:t xml:space="preserve">order to compare schools that receive federal funding to those that do not.  </w:t>
      </w:r>
      <w:r>
        <w:rPr>
          <w:rFonts w:asciiTheme="minorHAnsi" w:hAnsiTheme="minorHAnsi" w:cstheme="minorHAnsi"/>
        </w:rPr>
        <w:t xml:space="preserve">In order to make a direct comparison between programs with and without </w:t>
      </w:r>
      <w:r w:rsidR="00DF72D9">
        <w:rPr>
          <w:rFonts w:asciiTheme="minorHAnsi" w:hAnsiTheme="minorHAnsi" w:cstheme="minorHAnsi"/>
        </w:rPr>
        <w:t>access to</w:t>
      </w:r>
      <w:r>
        <w:rPr>
          <w:rFonts w:asciiTheme="minorHAnsi" w:hAnsiTheme="minorHAnsi" w:cstheme="minorHAnsi"/>
        </w:rPr>
        <w:t xml:space="preserve"> Federal </w:t>
      </w:r>
      <w:r w:rsidR="00DF72D9">
        <w:rPr>
          <w:rFonts w:asciiTheme="minorHAnsi" w:hAnsiTheme="minorHAnsi" w:cstheme="minorHAnsi"/>
        </w:rPr>
        <w:t>aid</w:t>
      </w:r>
      <w:r>
        <w:rPr>
          <w:rFonts w:asciiTheme="minorHAnsi" w:hAnsiTheme="minorHAnsi" w:cstheme="minorHAnsi"/>
        </w:rPr>
        <w:t xml:space="preserve"> programs the researchers compared otherwise identi</w:t>
      </w:r>
      <w:r w:rsidR="008038F1">
        <w:rPr>
          <w:rFonts w:asciiTheme="minorHAnsi" w:hAnsiTheme="minorHAnsi" w:cstheme="minorHAnsi"/>
        </w:rPr>
        <w:t>cal Cosmetology programs at for-</w:t>
      </w:r>
      <w:r>
        <w:rPr>
          <w:rFonts w:asciiTheme="minorHAnsi" w:hAnsiTheme="minorHAnsi" w:cstheme="minorHAnsi"/>
        </w:rPr>
        <w:t xml:space="preserve">profit schools.  They found that among </w:t>
      </w:r>
      <w:ins w:id="17" w:author="Alex Keeney" w:date="2018-12-01T13:12:00Z">
        <w:r w:rsidR="003524CD">
          <w:rPr>
            <w:rFonts w:asciiTheme="minorHAnsi" w:hAnsiTheme="minorHAnsi" w:cstheme="minorHAnsi"/>
          </w:rPr>
          <w:t xml:space="preserve">the observed </w:t>
        </w:r>
      </w:ins>
      <w:r>
        <w:rPr>
          <w:rFonts w:asciiTheme="minorHAnsi" w:hAnsiTheme="minorHAnsi" w:cstheme="minorHAnsi"/>
        </w:rPr>
        <w:t xml:space="preserve">for-profit schools, the difference between average tuition at schools that were eligible for federal tuition assistance programs and those that weren’t was roughly equal to the average amount of federal tuition assistance given.  </w:t>
      </w:r>
      <w:commentRangeStart w:id="18"/>
      <w:r>
        <w:rPr>
          <w:rFonts w:asciiTheme="minorHAnsi" w:hAnsiTheme="minorHAnsi" w:cstheme="minorHAnsi"/>
        </w:rPr>
        <w:t xml:space="preserve">This </w:t>
      </w:r>
      <w:ins w:id="19" w:author="Sam" w:date="2018-11-02T20:26:00Z">
        <w:r w:rsidR="005520D6">
          <w:rPr>
            <w:rFonts w:asciiTheme="minorHAnsi" w:hAnsiTheme="minorHAnsi" w:cstheme="minorHAnsi"/>
          </w:rPr>
          <w:t xml:space="preserve">result </w:t>
        </w:r>
      </w:ins>
      <w:r>
        <w:rPr>
          <w:rFonts w:asciiTheme="minorHAnsi" w:hAnsiTheme="minorHAnsi" w:cstheme="minorHAnsi"/>
        </w:rPr>
        <w:t xml:space="preserve">suggests that </w:t>
      </w:r>
      <w:commentRangeEnd w:id="18"/>
      <w:r w:rsidR="005520D6">
        <w:rPr>
          <w:rStyle w:val="CommentReference"/>
          <w:rFonts w:asciiTheme="minorHAnsi" w:eastAsiaTheme="minorHAnsi" w:hAnsiTheme="minorHAnsi" w:cstheme="minorBidi"/>
        </w:rPr>
        <w:commentReference w:id="18"/>
      </w:r>
      <w:r>
        <w:rPr>
          <w:rFonts w:asciiTheme="minorHAnsi" w:hAnsiTheme="minorHAnsi" w:cstheme="minorHAnsi"/>
        </w:rPr>
        <w:t xml:space="preserve">the average out of pocket cost of attendance at both types of schools is roughly equal.  This </w:t>
      </w:r>
      <w:ins w:id="20" w:author="Sam" w:date="2018-11-02T20:26:00Z">
        <w:r w:rsidR="005520D6">
          <w:rPr>
            <w:rFonts w:asciiTheme="minorHAnsi" w:hAnsiTheme="minorHAnsi" w:cstheme="minorHAnsi"/>
          </w:rPr>
          <w:t xml:space="preserve">result </w:t>
        </w:r>
      </w:ins>
      <w:r>
        <w:rPr>
          <w:rFonts w:asciiTheme="minorHAnsi" w:hAnsiTheme="minorHAnsi" w:cstheme="minorHAnsi"/>
        </w:rPr>
        <w:t>also suggests that the Federal Tuition aid eligible schools had increased tuition to appropriate the full amount of the Federal Tuition aid (</w:t>
      </w:r>
      <w:r>
        <w:rPr>
          <w:rFonts w:ascii="Calibri" w:hAnsi="Calibri" w:cs="Calibri"/>
        </w:rPr>
        <w:t>Cellini, Goldin 2014).</w:t>
      </w:r>
      <w:r w:rsidR="00DF72D9">
        <w:rPr>
          <w:rFonts w:ascii="Calibri" w:hAnsi="Calibri" w:cs="Calibri"/>
        </w:rPr>
        <w:t xml:space="preserve">  </w:t>
      </w:r>
    </w:p>
    <w:p w14:paraId="7C674807" w14:textId="78BF0CF9" w:rsidR="00D47566" w:rsidRPr="009B1610" w:rsidRDefault="00DF72D9" w:rsidP="009259CB">
      <w:pPr>
        <w:pStyle w:val="NormalWeb"/>
        <w:spacing w:line="480" w:lineRule="auto"/>
        <w:rPr>
          <w:rFonts w:asciiTheme="minorHAnsi" w:hAnsiTheme="minorHAnsi" w:cstheme="minorHAnsi"/>
        </w:rPr>
      </w:pPr>
      <w:commentRangeStart w:id="21"/>
      <w:r>
        <w:rPr>
          <w:rFonts w:ascii="Calibri" w:hAnsi="Calibri" w:cs="Calibri"/>
        </w:rPr>
        <w:tab/>
      </w:r>
      <w:r w:rsidR="00422A1F">
        <w:rPr>
          <w:rFonts w:ascii="Calibri" w:hAnsi="Calibri" w:cs="Calibri"/>
        </w:rPr>
        <w:t xml:space="preserve">Both papers discussed above find support for the Bennett Hypothesis in the realm of for-profit post-secondary education institutions, while one finds no support for the same hypothesis in public non-profit institutions.  This suggests that non-profit and for-profit </w:t>
      </w:r>
      <w:r w:rsidR="009B1610">
        <w:rPr>
          <w:rFonts w:ascii="Calibri" w:hAnsi="Calibri" w:cs="Calibri"/>
        </w:rPr>
        <w:t xml:space="preserve">schools </w:t>
      </w:r>
      <w:r w:rsidR="00422A1F">
        <w:rPr>
          <w:rFonts w:ascii="Calibri" w:hAnsi="Calibri" w:cs="Calibri"/>
        </w:rPr>
        <w:t>behave differently under similar situations and should be examined individually.  Many other papers suggest or explicitly state a similar observation</w:t>
      </w:r>
      <w:r w:rsidR="009B1610">
        <w:rPr>
          <w:rFonts w:ascii="Calibri" w:hAnsi="Calibri" w:cs="Calibri"/>
        </w:rPr>
        <w:t xml:space="preserve">.  </w:t>
      </w:r>
      <w:commentRangeEnd w:id="21"/>
      <w:r w:rsidR="005520D6">
        <w:rPr>
          <w:rStyle w:val="CommentReference"/>
          <w:rFonts w:asciiTheme="minorHAnsi" w:eastAsiaTheme="minorHAnsi" w:hAnsiTheme="minorHAnsi" w:cstheme="minorBidi"/>
        </w:rPr>
        <w:commentReference w:id="21"/>
      </w:r>
      <w:bookmarkStart w:id="22" w:name="_GoBack"/>
      <w:bookmarkEnd w:id="22"/>
    </w:p>
    <w:p w14:paraId="59C09EED" w14:textId="4A7584C9" w:rsidR="00E17584" w:rsidRPr="00A21358" w:rsidRDefault="000B7B79" w:rsidP="00A579F5">
      <w:pPr>
        <w:spacing w:line="480" w:lineRule="auto"/>
        <w:ind w:firstLine="720"/>
        <w:rPr>
          <w:rFonts w:cstheme="minorHAnsi"/>
        </w:rPr>
      </w:pPr>
      <w:r w:rsidRPr="00A21358">
        <w:rPr>
          <w:rFonts w:cstheme="minorHAnsi"/>
        </w:rPr>
        <w:lastRenderedPageBreak/>
        <w:t>Andrew Gi</w:t>
      </w:r>
      <w:r w:rsidR="009666FB" w:rsidRPr="00A21358">
        <w:rPr>
          <w:rFonts w:cstheme="minorHAnsi"/>
        </w:rPr>
        <w:t>l</w:t>
      </w:r>
      <w:r w:rsidRPr="00A21358">
        <w:rPr>
          <w:rFonts w:cstheme="minorHAnsi"/>
        </w:rPr>
        <w:t xml:space="preserve">len, in his paper: </w:t>
      </w:r>
      <w:r w:rsidRPr="00A21358">
        <w:rPr>
          <w:rFonts w:cstheme="minorHAnsi"/>
          <w:i/>
        </w:rPr>
        <w:t>The Bennett Hypothesis 2.0</w:t>
      </w:r>
      <w:r w:rsidR="009666FB" w:rsidRPr="00A21358">
        <w:rPr>
          <w:rFonts w:cstheme="minorHAnsi"/>
        </w:rPr>
        <w:t xml:space="preserve">, addresses many of the flaws in the original </w:t>
      </w:r>
      <w:ins w:id="23" w:author="Sam" w:date="2018-11-02T20:28:00Z">
        <w:r w:rsidR="00514AC3">
          <w:rPr>
            <w:rFonts w:cstheme="minorHAnsi"/>
          </w:rPr>
          <w:t>h</w:t>
        </w:r>
      </w:ins>
      <w:r w:rsidR="009666FB" w:rsidRPr="00A21358">
        <w:rPr>
          <w:rFonts w:cstheme="minorHAnsi"/>
        </w:rPr>
        <w:t xml:space="preserve">ypothesis.  He points out </w:t>
      </w:r>
      <w:commentRangeStart w:id="24"/>
      <w:r w:rsidR="008038F1">
        <w:rPr>
          <w:rFonts w:cstheme="minorHAnsi"/>
        </w:rPr>
        <w:t>several</w:t>
      </w:r>
      <w:r w:rsidR="009666FB" w:rsidRPr="00A21358">
        <w:rPr>
          <w:rFonts w:cstheme="minorHAnsi"/>
        </w:rPr>
        <w:t xml:space="preserve"> areas of elaboration </w:t>
      </w:r>
      <w:commentRangeEnd w:id="24"/>
      <w:r w:rsidR="00514AC3">
        <w:rPr>
          <w:rStyle w:val="CommentReference"/>
        </w:rPr>
        <w:commentReference w:id="24"/>
      </w:r>
      <w:r w:rsidR="009666FB" w:rsidRPr="00A21358">
        <w:rPr>
          <w:rFonts w:cstheme="minorHAnsi"/>
        </w:rPr>
        <w:t xml:space="preserve">which adjust the original hypothesis </w:t>
      </w:r>
      <w:commentRangeStart w:id="25"/>
      <w:r w:rsidR="009666FB" w:rsidRPr="00A21358">
        <w:rPr>
          <w:rFonts w:cstheme="minorHAnsi"/>
        </w:rPr>
        <w:t xml:space="preserve">to more closely fit </w:t>
      </w:r>
      <w:r w:rsidR="009B422A">
        <w:rPr>
          <w:rFonts w:cstheme="minorHAnsi"/>
        </w:rPr>
        <w:t>previous empirical findings</w:t>
      </w:r>
      <w:commentRangeEnd w:id="25"/>
      <w:r w:rsidR="00514AC3">
        <w:rPr>
          <w:rStyle w:val="CommentReference"/>
        </w:rPr>
        <w:commentReference w:id="25"/>
      </w:r>
      <w:r w:rsidR="009B422A">
        <w:rPr>
          <w:rFonts w:cstheme="minorHAnsi"/>
        </w:rPr>
        <w:t>, t</w:t>
      </w:r>
      <w:r w:rsidR="009666FB" w:rsidRPr="00A21358">
        <w:rPr>
          <w:rFonts w:cstheme="minorHAnsi"/>
        </w:rPr>
        <w:t xml:space="preserve">he first of </w:t>
      </w:r>
      <w:r w:rsidR="009B422A">
        <w:rPr>
          <w:rFonts w:cstheme="minorHAnsi"/>
        </w:rPr>
        <w:t>which</w:t>
      </w:r>
      <w:r w:rsidR="009B1610">
        <w:rPr>
          <w:rFonts w:cstheme="minorHAnsi"/>
        </w:rPr>
        <w:t xml:space="preserve"> involves</w:t>
      </w:r>
      <w:r w:rsidR="009666FB" w:rsidRPr="00A21358">
        <w:rPr>
          <w:rFonts w:cstheme="minorHAnsi"/>
        </w:rPr>
        <w:t xml:space="preserve"> </w:t>
      </w:r>
      <w:r w:rsidR="009B1610">
        <w:rPr>
          <w:rFonts w:cstheme="minorHAnsi"/>
        </w:rPr>
        <w:t>the type of aid</w:t>
      </w:r>
      <w:r w:rsidR="009666FB" w:rsidRPr="00A21358">
        <w:rPr>
          <w:rFonts w:cstheme="minorHAnsi"/>
        </w:rPr>
        <w:t>.  Different types of Federal A</w:t>
      </w:r>
      <w:r w:rsidR="00E5204C" w:rsidRPr="00A21358">
        <w:rPr>
          <w:rFonts w:cstheme="minorHAnsi"/>
        </w:rPr>
        <w:t xml:space="preserve">id affect different subsets of students and therefore have different effects on the cost of attendance.  Grants, for example, only affect low income students whose willingness to pay for tuition may be below the current level of tuition. </w:t>
      </w:r>
      <w:ins w:id="26" w:author="Alex Keeney" w:date="2018-12-01T13:21:00Z">
        <w:r w:rsidR="00220D24">
          <w:rPr>
            <w:rFonts w:cstheme="minorHAnsi"/>
          </w:rPr>
          <w:t xml:space="preserve"> Therefore, rather than increasing the entire market demand for higher education, </w:t>
        </w:r>
      </w:ins>
      <w:ins w:id="27" w:author="Alex Keeney" w:date="2018-12-01T13:22:00Z">
        <w:r w:rsidR="00220D24">
          <w:rPr>
            <w:rFonts w:cstheme="minorHAnsi"/>
          </w:rPr>
          <w:t xml:space="preserve">grants increase demand </w:t>
        </w:r>
      </w:ins>
      <w:ins w:id="28" w:author="Alex Keeney" w:date="2018-12-01T13:23:00Z">
        <w:r w:rsidR="00220D24">
          <w:rPr>
            <w:rFonts w:cstheme="minorHAnsi"/>
          </w:rPr>
          <w:t xml:space="preserve">of those consumers whose willingness to pay was below the current price up to that market price.  This change can be visualized as the introduction </w:t>
        </w:r>
      </w:ins>
      <w:ins w:id="29" w:author="Alex Keeney" w:date="2018-12-01T13:24:00Z">
        <w:r w:rsidR="00220D24">
          <w:rPr>
            <w:rFonts w:cstheme="minorHAnsi"/>
          </w:rPr>
          <w:t xml:space="preserve">of a kink in the demand curve at the current price of tuition.  </w:t>
        </w:r>
      </w:ins>
      <w:commentRangeStart w:id="30"/>
      <w:r w:rsidR="00E17584" w:rsidRPr="00A21358">
        <w:rPr>
          <w:rFonts w:cstheme="minorHAnsi"/>
        </w:rPr>
        <w:t>In</w:t>
      </w:r>
      <w:r w:rsidR="009B422A">
        <w:rPr>
          <w:rFonts w:cstheme="minorHAnsi"/>
        </w:rPr>
        <w:t xml:space="preserve"> this paper he also points out the inelasticity</w:t>
      </w:r>
      <w:r w:rsidR="00E17584" w:rsidRPr="00A21358">
        <w:rPr>
          <w:rFonts w:cstheme="minorHAnsi"/>
        </w:rPr>
        <w:t xml:space="preserve"> of supply due to enrollment constraints, </w:t>
      </w:r>
      <w:commentRangeEnd w:id="30"/>
      <w:r w:rsidR="00514AC3">
        <w:rPr>
          <w:rStyle w:val="CommentReference"/>
        </w:rPr>
        <w:commentReference w:id="30"/>
      </w:r>
      <w:r w:rsidR="00E17584" w:rsidRPr="00A21358">
        <w:rPr>
          <w:rFonts w:cstheme="minorHAnsi"/>
        </w:rPr>
        <w:t xml:space="preserve">and the </w:t>
      </w:r>
      <w:commentRangeStart w:id="31"/>
      <w:r w:rsidR="00E17584" w:rsidRPr="00A21358">
        <w:rPr>
          <w:rFonts w:cstheme="minorHAnsi"/>
        </w:rPr>
        <w:t>competition among institutions to maintain reputation and a high volume of applicants each yea</w:t>
      </w:r>
      <w:commentRangeEnd w:id="31"/>
      <w:r w:rsidR="00514AC3">
        <w:rPr>
          <w:rStyle w:val="CommentReference"/>
        </w:rPr>
        <w:commentReference w:id="31"/>
      </w:r>
      <w:r w:rsidR="00E17584" w:rsidRPr="00A21358">
        <w:rPr>
          <w:rFonts w:cstheme="minorHAnsi"/>
        </w:rPr>
        <w:t>r.  (Gillen 2012)</w:t>
      </w:r>
    </w:p>
    <w:p w14:paraId="48465127" w14:textId="26B07866" w:rsidR="00643C31" w:rsidRDefault="00643C31" w:rsidP="009259CB">
      <w:pPr>
        <w:pStyle w:val="NormalWeb"/>
        <w:spacing w:line="480" w:lineRule="auto"/>
        <w:ind w:firstLine="720"/>
        <w:rPr>
          <w:rFonts w:asciiTheme="minorHAnsi" w:hAnsiTheme="minorHAnsi" w:cstheme="minorHAnsi"/>
        </w:rPr>
      </w:pPr>
      <w:r>
        <w:rPr>
          <w:rFonts w:asciiTheme="minorHAnsi" w:hAnsiTheme="minorHAnsi" w:cstheme="minorHAnsi"/>
        </w:rPr>
        <w:t>Another complication to</w:t>
      </w:r>
      <w:ins w:id="32" w:author="Sam" w:date="2018-11-02T20:30:00Z">
        <w:r w:rsidR="00514AC3">
          <w:rPr>
            <w:rFonts w:asciiTheme="minorHAnsi" w:hAnsiTheme="minorHAnsi" w:cstheme="minorHAnsi"/>
          </w:rPr>
          <w:t xml:space="preserve"> estimating</w:t>
        </w:r>
      </w:ins>
      <w:r>
        <w:rPr>
          <w:rFonts w:asciiTheme="minorHAnsi" w:hAnsiTheme="minorHAnsi" w:cstheme="minorHAnsi"/>
        </w:rPr>
        <w:t xml:space="preserve"> the link between federal tuition aid and cost of attendance is the </w:t>
      </w:r>
      <w:ins w:id="33" w:author="Sam" w:date="2018-11-02T20:31:00Z">
        <w:r w:rsidR="00514AC3">
          <w:rPr>
            <w:rFonts w:asciiTheme="minorHAnsi" w:hAnsiTheme="minorHAnsi" w:cstheme="minorHAnsi"/>
          </w:rPr>
          <w:t xml:space="preserve">difference </w:t>
        </w:r>
      </w:ins>
      <w:r>
        <w:rPr>
          <w:rFonts w:asciiTheme="minorHAnsi" w:hAnsiTheme="minorHAnsi" w:cstheme="minorHAnsi"/>
        </w:rPr>
        <w:t xml:space="preserve">between resident and non-resident costs.  </w:t>
      </w:r>
      <w:ins w:id="34" w:author="Sam" w:date="2018-11-02T20:31:00Z">
        <w:r w:rsidR="00514AC3">
          <w:rPr>
            <w:rFonts w:asciiTheme="minorHAnsi" w:hAnsiTheme="minorHAnsi" w:cstheme="minorHAnsi"/>
          </w:rPr>
          <w:t>N</w:t>
        </w:r>
      </w:ins>
      <w:r>
        <w:rPr>
          <w:rFonts w:asciiTheme="minorHAnsi" w:hAnsiTheme="minorHAnsi" w:cstheme="minorHAnsi"/>
        </w:rPr>
        <w:t xml:space="preserve">on-residents of a state </w:t>
      </w:r>
      <w:ins w:id="35" w:author="Sam" w:date="2018-11-02T20:31:00Z">
        <w:r w:rsidR="00514AC3">
          <w:rPr>
            <w:rFonts w:asciiTheme="minorHAnsi" w:hAnsiTheme="minorHAnsi" w:cstheme="minorHAnsi"/>
          </w:rPr>
          <w:t xml:space="preserve">typically </w:t>
        </w:r>
      </w:ins>
      <w:r>
        <w:rPr>
          <w:rFonts w:asciiTheme="minorHAnsi" w:hAnsiTheme="minorHAnsi" w:cstheme="minorHAnsi"/>
        </w:rPr>
        <w:t>pay more tuition at a state-funded university than resident students</w:t>
      </w:r>
      <w:commentRangeStart w:id="36"/>
      <w:r>
        <w:rPr>
          <w:rFonts w:asciiTheme="minorHAnsi" w:hAnsiTheme="minorHAnsi" w:cstheme="minorHAnsi"/>
        </w:rPr>
        <w:t xml:space="preserve">.  The Bennett Hypothesis is based on the institution’s need to raise revenues, which based on the above discussion of in and out of state student tuition costs, can be achieved another way. </w:t>
      </w:r>
      <w:commentRangeEnd w:id="36"/>
      <w:r w:rsidR="00514AC3">
        <w:rPr>
          <w:rStyle w:val="CommentReference"/>
          <w:rFonts w:asciiTheme="minorHAnsi" w:eastAsiaTheme="minorHAnsi" w:hAnsiTheme="minorHAnsi" w:cstheme="minorBidi"/>
        </w:rPr>
        <w:commentReference w:id="36"/>
      </w:r>
      <w:r>
        <w:rPr>
          <w:rFonts w:asciiTheme="minorHAnsi" w:hAnsiTheme="minorHAnsi" w:cstheme="minorHAnsi"/>
        </w:rPr>
        <w:t xml:space="preserve"> If Institutions can raise additional revenues </w:t>
      </w:r>
      <w:ins w:id="37" w:author="Sam" w:date="2018-11-02T20:32:00Z">
        <w:r w:rsidR="00514AC3">
          <w:rPr>
            <w:rFonts w:asciiTheme="minorHAnsi" w:hAnsiTheme="minorHAnsi" w:cstheme="minorHAnsi"/>
          </w:rPr>
          <w:t xml:space="preserve">by </w:t>
        </w:r>
      </w:ins>
      <w:r>
        <w:rPr>
          <w:rFonts w:asciiTheme="minorHAnsi" w:hAnsiTheme="minorHAnsi" w:cstheme="minorHAnsi"/>
        </w:rPr>
        <w:t>accepting more out-of-state students rather than increasing tuition prices, then the Bennett Hypothesis may have less support.  Michael Rizzo and Ronald Ehrenberg</w:t>
      </w:r>
      <w:ins w:id="38" w:author="Sam" w:date="2018-11-02T20:32:00Z">
        <w:r w:rsidR="00514AC3">
          <w:rPr>
            <w:rFonts w:asciiTheme="minorHAnsi" w:hAnsiTheme="minorHAnsi" w:cstheme="minorHAnsi"/>
          </w:rPr>
          <w:t xml:space="preserve"> (2004) </w:t>
        </w:r>
      </w:ins>
      <w:r>
        <w:rPr>
          <w:rFonts w:asciiTheme="minorHAnsi" w:hAnsiTheme="minorHAnsi" w:cstheme="minorHAnsi"/>
        </w:rPr>
        <w:t>found that public institutions do not use out-of-state enrollments to increase revenues. Rather, they found evidence</w:t>
      </w:r>
      <w:r w:rsidR="00E42A19">
        <w:rPr>
          <w:rFonts w:asciiTheme="minorHAnsi" w:hAnsiTheme="minorHAnsi" w:cstheme="minorHAnsi"/>
        </w:rPr>
        <w:t xml:space="preserve"> of falling out</w:t>
      </w:r>
      <w:r>
        <w:rPr>
          <w:rFonts w:asciiTheme="minorHAnsi" w:hAnsiTheme="minorHAnsi" w:cstheme="minorHAnsi"/>
        </w:rPr>
        <w:t>-of-state tuition prices during times of lower quality of in-state applicants</w:t>
      </w:r>
      <w:ins w:id="39" w:author="Sam" w:date="2018-11-02T20:32:00Z">
        <w:r w:rsidR="00514AC3">
          <w:rPr>
            <w:rFonts w:asciiTheme="minorHAnsi" w:hAnsiTheme="minorHAnsi" w:cstheme="minorHAnsi"/>
          </w:rPr>
          <w:t xml:space="preserve"> as </w:t>
        </w:r>
      </w:ins>
      <w:r>
        <w:rPr>
          <w:rFonts w:asciiTheme="minorHAnsi" w:hAnsiTheme="minorHAnsi" w:cstheme="minorHAnsi"/>
        </w:rPr>
        <w:t xml:space="preserve">measured with SAT scores.  This </w:t>
      </w:r>
      <w:ins w:id="40" w:author="Sam" w:date="2018-11-02T20:32:00Z">
        <w:r w:rsidR="00514AC3">
          <w:rPr>
            <w:rFonts w:asciiTheme="minorHAnsi" w:hAnsiTheme="minorHAnsi" w:cstheme="minorHAnsi"/>
          </w:rPr>
          <w:t xml:space="preserve">result </w:t>
        </w:r>
      </w:ins>
      <w:r>
        <w:rPr>
          <w:rFonts w:asciiTheme="minorHAnsi" w:hAnsiTheme="minorHAnsi" w:cstheme="minorHAnsi"/>
        </w:rPr>
        <w:t xml:space="preserve">suggests </w:t>
      </w:r>
      <w:r>
        <w:rPr>
          <w:rFonts w:asciiTheme="minorHAnsi" w:hAnsiTheme="minorHAnsi" w:cstheme="minorHAnsi"/>
        </w:rPr>
        <w:lastRenderedPageBreak/>
        <w:t xml:space="preserve">that these institutions were using non-resident applicants as a source of </w:t>
      </w:r>
      <w:r w:rsidR="00E42A19">
        <w:rPr>
          <w:rFonts w:asciiTheme="minorHAnsi" w:hAnsiTheme="minorHAnsi" w:cstheme="minorHAnsi"/>
        </w:rPr>
        <w:t xml:space="preserve">applicant </w:t>
      </w:r>
      <w:r>
        <w:rPr>
          <w:rFonts w:asciiTheme="minorHAnsi" w:hAnsiTheme="minorHAnsi" w:cstheme="minorHAnsi"/>
        </w:rPr>
        <w:t xml:space="preserve">quality rather than </w:t>
      </w:r>
      <w:r w:rsidR="00E42A19">
        <w:rPr>
          <w:rFonts w:asciiTheme="minorHAnsi" w:hAnsiTheme="minorHAnsi" w:cstheme="minorHAnsi"/>
        </w:rPr>
        <w:t xml:space="preserve">additional </w:t>
      </w:r>
      <w:r>
        <w:rPr>
          <w:rFonts w:asciiTheme="minorHAnsi" w:hAnsiTheme="minorHAnsi" w:cstheme="minorHAnsi"/>
        </w:rPr>
        <w:t xml:space="preserve">revenue (Rizzo, Ehrenberg 2004).    </w:t>
      </w:r>
    </w:p>
    <w:p w14:paraId="28D1F555" w14:textId="1C8BE4F6" w:rsidR="00F67335" w:rsidRDefault="00AB799F" w:rsidP="009259CB">
      <w:pPr>
        <w:pStyle w:val="NormalWeb"/>
        <w:spacing w:line="480" w:lineRule="auto"/>
        <w:ind w:firstLine="720"/>
        <w:rPr>
          <w:rFonts w:asciiTheme="minorHAnsi" w:hAnsiTheme="minorHAnsi" w:cstheme="minorHAnsi"/>
        </w:rPr>
      </w:pPr>
      <w:r w:rsidRPr="00D969B4">
        <w:rPr>
          <w:rFonts w:asciiTheme="minorHAnsi" w:hAnsiTheme="minorHAnsi" w:cstheme="minorHAnsi"/>
        </w:rPr>
        <w:t xml:space="preserve">The federal tuition aid programs addressed in the original Bennett Hypothesis </w:t>
      </w:r>
      <w:ins w:id="41" w:author="Sam" w:date="2018-11-02T20:33:00Z">
        <w:r w:rsidR="0028307D">
          <w:rPr>
            <w:rFonts w:asciiTheme="minorHAnsi" w:hAnsiTheme="minorHAnsi" w:cstheme="minorHAnsi"/>
          </w:rPr>
          <w:t>were</w:t>
        </w:r>
        <w:r w:rsidR="0028307D" w:rsidRPr="00D969B4">
          <w:rPr>
            <w:rFonts w:asciiTheme="minorHAnsi" w:hAnsiTheme="minorHAnsi" w:cstheme="minorHAnsi"/>
          </w:rPr>
          <w:t xml:space="preserve"> </w:t>
        </w:r>
      </w:ins>
      <w:r w:rsidRPr="00D969B4">
        <w:rPr>
          <w:rFonts w:asciiTheme="minorHAnsi" w:hAnsiTheme="minorHAnsi" w:cstheme="minorHAnsi"/>
        </w:rPr>
        <w:t>given on a need basis, rather than on a merit basis.</w:t>
      </w:r>
      <w:r w:rsidR="00D1030B" w:rsidRPr="00D969B4">
        <w:rPr>
          <w:rFonts w:asciiTheme="minorHAnsi" w:hAnsiTheme="minorHAnsi" w:cstheme="minorHAnsi"/>
        </w:rPr>
        <w:t xml:space="preserve">  </w:t>
      </w:r>
      <w:r w:rsidRPr="00D969B4">
        <w:rPr>
          <w:rFonts w:asciiTheme="minorHAnsi" w:hAnsiTheme="minorHAnsi" w:cstheme="minorHAnsi"/>
        </w:rPr>
        <w:t>Therefore,</w:t>
      </w:r>
      <w:r w:rsidR="00D1030B" w:rsidRPr="00D969B4">
        <w:rPr>
          <w:rFonts w:asciiTheme="minorHAnsi" w:hAnsiTheme="minorHAnsi" w:cstheme="minorHAnsi"/>
        </w:rPr>
        <w:t xml:space="preserve"> the original hypothesis and much of the following research focused on scholarships</w:t>
      </w:r>
      <w:r w:rsidRPr="00D969B4">
        <w:rPr>
          <w:rFonts w:asciiTheme="minorHAnsi" w:hAnsiTheme="minorHAnsi" w:cstheme="minorHAnsi"/>
        </w:rPr>
        <w:t>,</w:t>
      </w:r>
      <w:r w:rsidR="00D1030B" w:rsidRPr="00D969B4">
        <w:rPr>
          <w:rFonts w:asciiTheme="minorHAnsi" w:hAnsiTheme="minorHAnsi" w:cstheme="minorHAnsi"/>
        </w:rPr>
        <w:t xml:space="preserve"> grants</w:t>
      </w:r>
      <w:r w:rsidRPr="00D969B4">
        <w:rPr>
          <w:rFonts w:asciiTheme="minorHAnsi" w:hAnsiTheme="minorHAnsi" w:cstheme="minorHAnsi"/>
        </w:rPr>
        <w:t>,</w:t>
      </w:r>
      <w:r w:rsidR="00D1030B" w:rsidRPr="00D969B4">
        <w:rPr>
          <w:rFonts w:asciiTheme="minorHAnsi" w:hAnsiTheme="minorHAnsi" w:cstheme="minorHAnsi"/>
        </w:rPr>
        <w:t xml:space="preserve"> and loans given to low-income students</w:t>
      </w:r>
      <w:ins w:id="42" w:author="Sam" w:date="2018-11-02T20:33:00Z">
        <w:r w:rsidR="0028307D">
          <w:rPr>
            <w:rFonts w:asciiTheme="minorHAnsi" w:hAnsiTheme="minorHAnsi" w:cstheme="minorHAnsi"/>
          </w:rPr>
          <w:t xml:space="preserve">. This research focus </w:t>
        </w:r>
      </w:ins>
      <w:r w:rsidR="00D1030B" w:rsidRPr="00D969B4">
        <w:rPr>
          <w:rFonts w:asciiTheme="minorHAnsi" w:hAnsiTheme="minorHAnsi" w:cstheme="minorHAnsi"/>
        </w:rPr>
        <w:t xml:space="preserve">has different implications on overall </w:t>
      </w:r>
      <w:r w:rsidR="000A1259" w:rsidRPr="00D969B4">
        <w:rPr>
          <w:rFonts w:asciiTheme="minorHAnsi" w:hAnsiTheme="minorHAnsi" w:cstheme="minorHAnsi"/>
        </w:rPr>
        <w:t xml:space="preserve">tuition level </w:t>
      </w:r>
      <w:ins w:id="43" w:author="Sam" w:date="2018-11-02T20:34:00Z">
        <w:r w:rsidR="0028307D">
          <w:rPr>
            <w:rFonts w:asciiTheme="minorHAnsi" w:hAnsiTheme="minorHAnsi" w:cstheme="minorHAnsi"/>
          </w:rPr>
          <w:t>compared to</w:t>
        </w:r>
        <w:r w:rsidR="0028307D" w:rsidRPr="00D969B4">
          <w:rPr>
            <w:rFonts w:asciiTheme="minorHAnsi" w:hAnsiTheme="minorHAnsi" w:cstheme="minorHAnsi"/>
          </w:rPr>
          <w:t xml:space="preserve"> </w:t>
        </w:r>
      </w:ins>
      <w:r w:rsidR="000A1259" w:rsidRPr="00D969B4">
        <w:rPr>
          <w:rFonts w:asciiTheme="minorHAnsi" w:hAnsiTheme="minorHAnsi" w:cstheme="minorHAnsi"/>
        </w:rPr>
        <w:t>merit-</w:t>
      </w:r>
      <w:r w:rsidRPr="00D969B4">
        <w:rPr>
          <w:rFonts w:asciiTheme="minorHAnsi" w:hAnsiTheme="minorHAnsi" w:cstheme="minorHAnsi"/>
        </w:rPr>
        <w:t>based scholars</w:t>
      </w:r>
      <w:r w:rsidR="000A1259" w:rsidRPr="00D969B4">
        <w:rPr>
          <w:rFonts w:asciiTheme="minorHAnsi" w:hAnsiTheme="minorHAnsi" w:cstheme="minorHAnsi"/>
        </w:rPr>
        <w:t>hips available for all students</w:t>
      </w:r>
      <w:r w:rsidRPr="00D969B4">
        <w:rPr>
          <w:rFonts w:asciiTheme="minorHAnsi" w:hAnsiTheme="minorHAnsi" w:cstheme="minorHAnsi"/>
        </w:rPr>
        <w:t xml:space="preserve"> </w:t>
      </w:r>
      <w:r w:rsidR="000A1259" w:rsidRPr="00D969B4">
        <w:rPr>
          <w:rFonts w:asciiTheme="minorHAnsi" w:hAnsiTheme="minorHAnsi" w:cstheme="minorHAnsi"/>
        </w:rPr>
        <w:t xml:space="preserve">(Gillen 2012).  The effect that </w:t>
      </w:r>
      <w:ins w:id="44" w:author="Sam" w:date="2018-11-02T20:34:00Z">
        <w:r w:rsidR="0028307D">
          <w:rPr>
            <w:rFonts w:asciiTheme="minorHAnsi" w:hAnsiTheme="minorHAnsi" w:cstheme="minorHAnsi"/>
          </w:rPr>
          <w:t>m</w:t>
        </w:r>
        <w:r w:rsidR="0028307D" w:rsidRPr="00D969B4">
          <w:rPr>
            <w:rFonts w:asciiTheme="minorHAnsi" w:hAnsiTheme="minorHAnsi" w:cstheme="minorHAnsi"/>
          </w:rPr>
          <w:t xml:space="preserve">erit </w:t>
        </w:r>
      </w:ins>
      <w:r w:rsidR="000A1259" w:rsidRPr="00D969B4">
        <w:rPr>
          <w:rFonts w:asciiTheme="minorHAnsi" w:hAnsiTheme="minorHAnsi" w:cstheme="minorHAnsi"/>
        </w:rPr>
        <w:t xml:space="preserve">based scholarships </w:t>
      </w:r>
      <w:ins w:id="45" w:author="Sam" w:date="2018-11-02T20:34:00Z">
        <w:r w:rsidR="0028307D" w:rsidRPr="00D969B4">
          <w:rPr>
            <w:rFonts w:asciiTheme="minorHAnsi" w:hAnsiTheme="minorHAnsi" w:cstheme="minorHAnsi"/>
          </w:rPr>
          <w:t>ha</w:t>
        </w:r>
        <w:r w:rsidR="0028307D">
          <w:rPr>
            <w:rFonts w:asciiTheme="minorHAnsi" w:hAnsiTheme="minorHAnsi" w:cstheme="minorHAnsi"/>
          </w:rPr>
          <w:t>ve</w:t>
        </w:r>
        <w:r w:rsidR="0028307D" w:rsidRPr="00D969B4">
          <w:rPr>
            <w:rFonts w:asciiTheme="minorHAnsi" w:hAnsiTheme="minorHAnsi" w:cstheme="minorHAnsi"/>
          </w:rPr>
          <w:t xml:space="preserve"> </w:t>
        </w:r>
      </w:ins>
      <w:r w:rsidR="000A1259" w:rsidRPr="00D969B4">
        <w:rPr>
          <w:rFonts w:asciiTheme="minorHAnsi" w:hAnsiTheme="minorHAnsi" w:cstheme="minorHAnsi"/>
        </w:rPr>
        <w:t xml:space="preserve">on tuition setting was researched in </w:t>
      </w:r>
      <w:commentRangeStart w:id="46"/>
      <w:r w:rsidR="000A1259" w:rsidRPr="00D969B4">
        <w:rPr>
          <w:rFonts w:asciiTheme="minorHAnsi" w:hAnsiTheme="minorHAnsi" w:cstheme="minorHAnsi"/>
          <w:i/>
        </w:rPr>
        <w:t xml:space="preserve">Tuition-Setting Authority and Broad-Based Merit Aid: The Effect of Policy Intersection on Pricing Strategies.  </w:t>
      </w:r>
      <w:commentRangeEnd w:id="46"/>
      <w:r w:rsidR="0028307D">
        <w:rPr>
          <w:rStyle w:val="CommentReference"/>
          <w:rFonts w:asciiTheme="minorHAnsi" w:eastAsiaTheme="minorHAnsi" w:hAnsiTheme="minorHAnsi" w:cstheme="minorBidi"/>
        </w:rPr>
        <w:commentReference w:id="46"/>
      </w:r>
      <w:r w:rsidR="000A1259" w:rsidRPr="00D969B4">
        <w:rPr>
          <w:rFonts w:asciiTheme="minorHAnsi" w:hAnsiTheme="minorHAnsi" w:cstheme="minorHAnsi"/>
        </w:rPr>
        <w:t xml:space="preserve">In their paper, the researchers found that institutions without legislatively constrained tuition levels increased tuition and fees following the adoption of </w:t>
      </w:r>
      <w:r w:rsidR="00D969B4" w:rsidRPr="00D969B4">
        <w:rPr>
          <w:rFonts w:asciiTheme="minorHAnsi" w:hAnsiTheme="minorHAnsi" w:cstheme="minorHAnsi"/>
        </w:rPr>
        <w:t xml:space="preserve">broad-based merit aid.  (Kramer, </w:t>
      </w:r>
      <w:proofErr w:type="spellStart"/>
      <w:r w:rsidR="00D969B4" w:rsidRPr="00D969B4">
        <w:rPr>
          <w:rFonts w:asciiTheme="minorHAnsi" w:hAnsiTheme="minorHAnsi" w:cstheme="minorHAnsi"/>
        </w:rPr>
        <w:t>Ortagus</w:t>
      </w:r>
      <w:proofErr w:type="spellEnd"/>
      <w:r w:rsidR="00D969B4" w:rsidRPr="00D969B4">
        <w:rPr>
          <w:rFonts w:asciiTheme="minorHAnsi" w:hAnsiTheme="minorHAnsi" w:cstheme="minorHAnsi"/>
        </w:rPr>
        <w:t>, Lacy, 2018)</w:t>
      </w:r>
      <w:r w:rsidR="00D969B4">
        <w:rPr>
          <w:rFonts w:asciiTheme="minorHAnsi" w:hAnsiTheme="minorHAnsi" w:cstheme="minorHAnsi"/>
        </w:rPr>
        <w:t xml:space="preserve">.  </w:t>
      </w:r>
    </w:p>
    <w:p w14:paraId="77A3AB23" w14:textId="1A16154F" w:rsidR="00643C31" w:rsidRDefault="00643C31" w:rsidP="009259CB">
      <w:pPr>
        <w:pStyle w:val="NormalWeb"/>
        <w:spacing w:line="480" w:lineRule="auto"/>
        <w:ind w:firstLine="720"/>
        <w:rPr>
          <w:rFonts w:asciiTheme="minorHAnsi" w:hAnsiTheme="minorHAnsi" w:cstheme="minorHAnsi"/>
        </w:rPr>
      </w:pPr>
      <w:r w:rsidRPr="00A21358">
        <w:rPr>
          <w:rFonts w:asciiTheme="minorHAnsi" w:hAnsiTheme="minorHAnsi" w:cstheme="minorHAnsi"/>
        </w:rPr>
        <w:t xml:space="preserve">João De Mello and </w:t>
      </w:r>
      <w:proofErr w:type="spellStart"/>
      <w:r w:rsidRPr="00A21358">
        <w:rPr>
          <w:rFonts w:asciiTheme="minorHAnsi" w:hAnsiTheme="minorHAnsi" w:cstheme="minorHAnsi"/>
        </w:rPr>
        <w:t>Insper</w:t>
      </w:r>
      <w:proofErr w:type="spellEnd"/>
      <w:r w:rsidRPr="00A21358">
        <w:rPr>
          <w:rFonts w:asciiTheme="minorHAnsi" w:hAnsiTheme="minorHAnsi" w:cstheme="minorHAnsi"/>
        </w:rPr>
        <w:t xml:space="preserve"> Isabela Ferreira Duarte find direct support for the original Bennett Hypothesis by looking at the introduction of </w:t>
      </w:r>
      <w:r>
        <w:rPr>
          <w:rFonts w:asciiTheme="minorHAnsi" w:hAnsiTheme="minorHAnsi" w:cstheme="minorHAnsi"/>
        </w:rPr>
        <w:t>“</w:t>
      </w:r>
      <w:r w:rsidRPr="00A21358">
        <w:rPr>
          <w:rFonts w:asciiTheme="minorHAnsi" w:hAnsiTheme="minorHAnsi" w:cstheme="minorHAnsi"/>
        </w:rPr>
        <w:t xml:space="preserve">Fundo de </w:t>
      </w:r>
      <w:proofErr w:type="spellStart"/>
      <w:r w:rsidRPr="00A21358">
        <w:rPr>
          <w:rFonts w:asciiTheme="minorHAnsi" w:hAnsiTheme="minorHAnsi" w:cstheme="minorHAnsi"/>
        </w:rPr>
        <w:t>Financiamento</w:t>
      </w:r>
      <w:proofErr w:type="spellEnd"/>
      <w:r w:rsidRPr="00A21358">
        <w:rPr>
          <w:rFonts w:asciiTheme="minorHAnsi" w:hAnsiTheme="minorHAnsi" w:cstheme="minorHAnsi"/>
        </w:rPr>
        <w:t xml:space="preserve"> </w:t>
      </w:r>
      <w:proofErr w:type="spellStart"/>
      <w:r w:rsidRPr="00A21358">
        <w:rPr>
          <w:rFonts w:asciiTheme="minorHAnsi" w:hAnsiTheme="minorHAnsi" w:cstheme="minorHAnsi"/>
        </w:rPr>
        <w:t>Estudantil</w:t>
      </w:r>
      <w:proofErr w:type="spellEnd"/>
      <w:r>
        <w:rPr>
          <w:rFonts w:asciiTheme="minorHAnsi" w:hAnsiTheme="minorHAnsi" w:cstheme="minorHAnsi"/>
        </w:rPr>
        <w:t>,”</w:t>
      </w:r>
      <w:r w:rsidRPr="00A21358">
        <w:rPr>
          <w:rFonts w:asciiTheme="minorHAnsi" w:hAnsiTheme="minorHAnsi" w:cstheme="minorHAnsi"/>
        </w:rPr>
        <w:t xml:space="preserve"> (FIES) in Brazil.  FIES is similar to the United States’ federal student loan program and was originally introduced in 1999 and gained popularity over the course of the next 10 years.  Their paper </w:t>
      </w:r>
      <w:ins w:id="47" w:author="Sam" w:date="2018-11-02T20:35:00Z">
        <w:r w:rsidR="0028307D" w:rsidRPr="005B4030">
          <w:rPr>
            <w:rFonts w:asciiTheme="minorHAnsi" w:hAnsiTheme="minorHAnsi" w:cstheme="minorHAnsi"/>
          </w:rPr>
          <w:t xml:space="preserve">uses </w:t>
        </w:r>
      </w:ins>
      <w:r w:rsidR="00E42A19">
        <w:rPr>
          <w:rFonts w:asciiTheme="minorHAnsi" w:hAnsiTheme="minorHAnsi" w:cstheme="minorHAnsi"/>
        </w:rPr>
        <w:t>Brazilian c</w:t>
      </w:r>
      <w:r w:rsidRPr="00A21358">
        <w:rPr>
          <w:rFonts w:asciiTheme="minorHAnsi" w:hAnsiTheme="minorHAnsi" w:cstheme="minorHAnsi"/>
        </w:rPr>
        <w:t>ensus data from 1995 – 2012, as well as College</w:t>
      </w:r>
      <w:r w:rsidR="00E42A19">
        <w:rPr>
          <w:rFonts w:asciiTheme="minorHAnsi" w:hAnsiTheme="minorHAnsi" w:cstheme="minorHAnsi"/>
        </w:rPr>
        <w:t>-level</w:t>
      </w:r>
      <w:r w:rsidRPr="00A21358">
        <w:rPr>
          <w:rFonts w:asciiTheme="minorHAnsi" w:hAnsiTheme="minorHAnsi" w:cstheme="minorHAnsi"/>
        </w:rPr>
        <w:t xml:space="preserve"> data on program applicants and enrollees, and Salary and wage data.  They found that the availability of credit did have an effect on tuition, specifically it</w:t>
      </w:r>
      <w:r>
        <w:rPr>
          <w:rFonts w:asciiTheme="minorHAnsi" w:hAnsiTheme="minorHAnsi" w:cstheme="minorHAnsi"/>
        </w:rPr>
        <w:t xml:space="preserve"> lowered</w:t>
      </w:r>
      <w:r w:rsidRPr="00A21358">
        <w:rPr>
          <w:rFonts w:asciiTheme="minorHAnsi" w:hAnsiTheme="minorHAnsi" w:cstheme="minorHAnsi"/>
        </w:rPr>
        <w:t xml:space="preserve"> Demand-Tuition Elasticity (Mello, Duarte 2015).</w:t>
      </w:r>
    </w:p>
    <w:p w14:paraId="7C20E45E" w14:textId="4DAE73C8" w:rsidR="006366DC" w:rsidRDefault="00DB4957" w:rsidP="009259CB">
      <w:pPr>
        <w:pStyle w:val="NormalWeb"/>
        <w:spacing w:line="480" w:lineRule="auto"/>
        <w:ind w:firstLine="720"/>
        <w:rPr>
          <w:rFonts w:asciiTheme="minorHAnsi" w:hAnsiTheme="minorHAnsi" w:cstheme="minorHAnsi"/>
        </w:rPr>
      </w:pPr>
      <w:r>
        <w:rPr>
          <w:rFonts w:asciiTheme="minorHAnsi" w:hAnsiTheme="minorHAnsi" w:cstheme="minorHAnsi"/>
        </w:rPr>
        <w:lastRenderedPageBreak/>
        <w:t>Since education institutions compete for the bes</w:t>
      </w:r>
      <w:r w:rsidR="003252E3">
        <w:rPr>
          <w:rFonts w:asciiTheme="minorHAnsi" w:hAnsiTheme="minorHAnsi" w:cstheme="minorHAnsi"/>
        </w:rPr>
        <w:t>t applicants with</w:t>
      </w:r>
      <w:ins w:id="48" w:author="Alex Keeney" w:date="2018-12-01T13:38:00Z">
        <w:r w:rsidR="008607BA">
          <w:rPr>
            <w:rFonts w:asciiTheme="minorHAnsi" w:hAnsiTheme="minorHAnsi" w:cstheme="minorHAnsi"/>
          </w:rPr>
          <w:t xml:space="preserve"> merit</w:t>
        </w:r>
      </w:ins>
      <w:r w:rsidR="003252E3">
        <w:rPr>
          <w:rFonts w:asciiTheme="minorHAnsi" w:hAnsiTheme="minorHAnsi" w:cstheme="minorHAnsi"/>
        </w:rPr>
        <w:t xml:space="preserve"> </w:t>
      </w:r>
      <w:proofErr w:type="gramStart"/>
      <w:r w:rsidR="003252E3">
        <w:rPr>
          <w:rFonts w:asciiTheme="minorHAnsi" w:hAnsiTheme="minorHAnsi" w:cstheme="minorHAnsi"/>
        </w:rPr>
        <w:t>scholarships,  applicants</w:t>
      </w:r>
      <w:proofErr w:type="gramEnd"/>
      <w:r w:rsidR="003252E3">
        <w:rPr>
          <w:rFonts w:asciiTheme="minorHAnsi" w:hAnsiTheme="minorHAnsi" w:cstheme="minorHAnsi"/>
        </w:rPr>
        <w:t xml:space="preserve"> </w:t>
      </w:r>
      <w:ins w:id="49" w:author="Sam" w:date="2018-11-02T20:37:00Z">
        <w:r w:rsidR="0028307D">
          <w:rPr>
            <w:rFonts w:asciiTheme="minorHAnsi" w:hAnsiTheme="minorHAnsi" w:cstheme="minorHAnsi"/>
          </w:rPr>
          <w:t xml:space="preserve">receiving </w:t>
        </w:r>
      </w:ins>
      <w:ins w:id="50" w:author="Alex Keeney" w:date="2018-12-01T13:39:00Z">
        <w:r w:rsidR="008607BA">
          <w:rPr>
            <w:rFonts w:asciiTheme="minorHAnsi" w:hAnsiTheme="minorHAnsi" w:cstheme="minorHAnsi"/>
          </w:rPr>
          <w:t>these</w:t>
        </w:r>
      </w:ins>
      <w:ins w:id="51" w:author="Sam" w:date="2018-11-02T20:37:00Z">
        <w:r w:rsidR="0028307D">
          <w:rPr>
            <w:rFonts w:asciiTheme="minorHAnsi" w:hAnsiTheme="minorHAnsi" w:cstheme="minorHAnsi"/>
          </w:rPr>
          <w:t xml:space="preserve"> scholarship</w:t>
        </w:r>
      </w:ins>
      <w:ins w:id="52" w:author="Alex Keeney" w:date="2018-12-01T13:39:00Z">
        <w:r w:rsidR="008607BA">
          <w:rPr>
            <w:rFonts w:asciiTheme="minorHAnsi" w:hAnsiTheme="minorHAnsi" w:cstheme="minorHAnsi"/>
          </w:rPr>
          <w:t>s</w:t>
        </w:r>
      </w:ins>
      <w:ins w:id="53" w:author="Sam" w:date="2018-11-02T20:37:00Z">
        <w:r w:rsidR="0028307D">
          <w:rPr>
            <w:rFonts w:asciiTheme="minorHAnsi" w:hAnsiTheme="minorHAnsi" w:cstheme="minorHAnsi"/>
          </w:rPr>
          <w:t xml:space="preserve"> </w:t>
        </w:r>
      </w:ins>
      <w:r w:rsidR="003252E3">
        <w:rPr>
          <w:rFonts w:asciiTheme="minorHAnsi" w:hAnsiTheme="minorHAnsi" w:cstheme="minorHAnsi"/>
        </w:rPr>
        <w:t xml:space="preserve">have a lower willingness to pay than less qualified applicants </w:t>
      </w:r>
      <w:ins w:id="54" w:author="Sam" w:date="2018-11-02T20:37:00Z">
        <w:r w:rsidR="0028307D">
          <w:rPr>
            <w:rFonts w:asciiTheme="minorHAnsi" w:hAnsiTheme="minorHAnsi" w:cstheme="minorHAnsi"/>
          </w:rPr>
          <w:t xml:space="preserve">for the same education </w:t>
        </w:r>
      </w:ins>
      <w:r w:rsidR="003252E3">
        <w:rPr>
          <w:rFonts w:asciiTheme="minorHAnsi" w:hAnsiTheme="minorHAnsi" w:cstheme="minorHAnsi"/>
        </w:rPr>
        <w:t>(Archibald, Feldman</w:t>
      </w:r>
      <w:r w:rsidR="00D051E7">
        <w:rPr>
          <w:rFonts w:asciiTheme="minorHAnsi" w:hAnsiTheme="minorHAnsi" w:cstheme="minorHAnsi"/>
        </w:rPr>
        <w:t xml:space="preserve">, </w:t>
      </w:r>
      <w:r w:rsidR="003252E3">
        <w:rPr>
          <w:rFonts w:asciiTheme="minorHAnsi" w:hAnsiTheme="minorHAnsi" w:cstheme="minorHAnsi"/>
        </w:rPr>
        <w:t>2016)</w:t>
      </w:r>
      <w:r w:rsidR="00D051E7">
        <w:rPr>
          <w:rFonts w:asciiTheme="minorHAnsi" w:hAnsiTheme="minorHAnsi" w:cstheme="minorHAnsi"/>
        </w:rPr>
        <w:t>.   Andrew Gillen’s</w:t>
      </w:r>
      <w:r w:rsidR="00C14C8B">
        <w:rPr>
          <w:rFonts w:asciiTheme="minorHAnsi" w:hAnsiTheme="minorHAnsi" w:cstheme="minorHAnsi"/>
        </w:rPr>
        <w:t xml:space="preserve"> theoretically oriented</w:t>
      </w:r>
      <w:r w:rsidR="00D051E7">
        <w:rPr>
          <w:rFonts w:asciiTheme="minorHAnsi" w:hAnsiTheme="minorHAnsi" w:cstheme="minorHAnsi"/>
        </w:rPr>
        <w:t xml:space="preserve"> paper explores this idea </w:t>
      </w:r>
      <w:r w:rsidR="00C14C8B">
        <w:rPr>
          <w:rFonts w:asciiTheme="minorHAnsi" w:hAnsiTheme="minorHAnsi" w:cstheme="minorHAnsi"/>
        </w:rPr>
        <w:t>in another context</w:t>
      </w:r>
      <w:ins w:id="55" w:author="Alex Keeney" w:date="2018-12-01T13:41:00Z">
        <w:r w:rsidR="008607BA">
          <w:rPr>
            <w:rFonts w:asciiTheme="minorHAnsi" w:hAnsiTheme="minorHAnsi" w:cstheme="minorHAnsi"/>
          </w:rPr>
          <w:t xml:space="preserve"> (2012)</w:t>
        </w:r>
      </w:ins>
      <w:r w:rsidR="00C14C8B">
        <w:rPr>
          <w:rFonts w:asciiTheme="minorHAnsi" w:hAnsiTheme="minorHAnsi" w:cstheme="minorHAnsi"/>
        </w:rPr>
        <w:t>. I</w:t>
      </w:r>
      <w:r w:rsidR="00A44F9C">
        <w:rPr>
          <w:rFonts w:asciiTheme="minorHAnsi" w:hAnsiTheme="minorHAnsi" w:cstheme="minorHAnsi"/>
        </w:rPr>
        <w:t xml:space="preserve">n his second adjustment to the original </w:t>
      </w:r>
      <w:ins w:id="56" w:author="Sam" w:date="2018-11-02T20:38:00Z">
        <w:r w:rsidR="0028307D">
          <w:rPr>
            <w:rFonts w:asciiTheme="minorHAnsi" w:hAnsiTheme="minorHAnsi" w:cstheme="minorHAnsi"/>
          </w:rPr>
          <w:t>Bennett H</w:t>
        </w:r>
      </w:ins>
      <w:r w:rsidR="00A44F9C">
        <w:rPr>
          <w:rFonts w:asciiTheme="minorHAnsi" w:hAnsiTheme="minorHAnsi" w:cstheme="minorHAnsi"/>
        </w:rPr>
        <w:t>ypothesis</w:t>
      </w:r>
      <w:r w:rsidR="005D0C7B">
        <w:rPr>
          <w:rFonts w:asciiTheme="minorHAnsi" w:hAnsiTheme="minorHAnsi" w:cstheme="minorHAnsi"/>
        </w:rPr>
        <w:t xml:space="preserve"> he discusses how tuition caps and enrollment limitations can lead to the same tradeoff between quality of applicants and revenue.  </w:t>
      </w:r>
      <w:r w:rsidR="00C14C8B">
        <w:rPr>
          <w:rFonts w:asciiTheme="minorHAnsi" w:hAnsiTheme="minorHAnsi" w:cstheme="minorHAnsi"/>
        </w:rPr>
        <w:t xml:space="preserve">Beginning with a model </w:t>
      </w:r>
      <w:r w:rsidR="004A56C4">
        <w:rPr>
          <w:rFonts w:asciiTheme="minorHAnsi" w:hAnsiTheme="minorHAnsi" w:cstheme="minorHAnsi"/>
        </w:rPr>
        <w:t xml:space="preserve">of </w:t>
      </w:r>
      <w:r w:rsidR="00C14C8B">
        <w:rPr>
          <w:rFonts w:asciiTheme="minorHAnsi" w:hAnsiTheme="minorHAnsi" w:cstheme="minorHAnsi"/>
        </w:rPr>
        <w:t xml:space="preserve">a single university and giving applicants tuition </w:t>
      </w:r>
      <w:proofErr w:type="gramStart"/>
      <w:r w:rsidR="00C14C8B">
        <w:rPr>
          <w:rFonts w:asciiTheme="minorHAnsi" w:hAnsiTheme="minorHAnsi" w:cstheme="minorHAnsi"/>
        </w:rPr>
        <w:t>aid</w:t>
      </w:r>
      <w:ins w:id="57" w:author="Sam" w:date="2018-11-02T20:38:00Z">
        <w:r w:rsidR="0028307D">
          <w:rPr>
            <w:rFonts w:asciiTheme="minorHAnsi" w:hAnsiTheme="minorHAnsi" w:cstheme="minorHAnsi"/>
          </w:rPr>
          <w:t xml:space="preserve">, </w:t>
        </w:r>
      </w:ins>
      <w:r w:rsidR="00C14C8B">
        <w:rPr>
          <w:rFonts w:asciiTheme="minorHAnsi" w:hAnsiTheme="minorHAnsi" w:cstheme="minorHAnsi"/>
        </w:rPr>
        <w:t xml:space="preserve"> leads</w:t>
      </w:r>
      <w:proofErr w:type="gramEnd"/>
      <w:r w:rsidR="00C14C8B">
        <w:rPr>
          <w:rFonts w:asciiTheme="minorHAnsi" w:hAnsiTheme="minorHAnsi" w:cstheme="minorHAnsi"/>
        </w:rPr>
        <w:t xml:space="preserve"> to an increase in demand, a higher tuition cost and a larger enrolment.  However, because universities </w:t>
      </w:r>
      <w:ins w:id="58" w:author="Alex Keeney" w:date="2018-12-01T13:58:00Z">
        <w:r w:rsidR="00695A92">
          <w:rPr>
            <w:rFonts w:asciiTheme="minorHAnsi" w:hAnsiTheme="minorHAnsi" w:cstheme="minorHAnsi"/>
          </w:rPr>
          <w:t>have a</w:t>
        </w:r>
      </w:ins>
      <w:ins w:id="59" w:author="Alex Keeney" w:date="2018-12-01T13:59:00Z">
        <w:r w:rsidR="00695A92">
          <w:rPr>
            <w:rFonts w:asciiTheme="minorHAnsi" w:hAnsiTheme="minorHAnsi" w:cstheme="minorHAnsi"/>
          </w:rPr>
          <w:t>n upper enrolment limit,</w:t>
        </w:r>
      </w:ins>
      <w:r w:rsidR="00C14C8B">
        <w:rPr>
          <w:rFonts w:asciiTheme="minorHAnsi" w:hAnsiTheme="minorHAnsi" w:cstheme="minorHAnsi"/>
        </w:rPr>
        <w:t xml:space="preserve"> the tuition would increase further</w:t>
      </w:r>
      <w:r w:rsidR="004A56C4">
        <w:rPr>
          <w:rFonts w:asciiTheme="minorHAnsi" w:hAnsiTheme="minorHAnsi" w:cstheme="minorHAnsi"/>
        </w:rPr>
        <w:t xml:space="preserve"> </w:t>
      </w:r>
      <w:ins w:id="60" w:author="Alex Keeney" w:date="2018-12-01T13:59:00Z">
        <w:r w:rsidR="00695A92">
          <w:rPr>
            <w:rFonts w:asciiTheme="minorHAnsi" w:hAnsiTheme="minorHAnsi" w:cstheme="minorHAnsi"/>
          </w:rPr>
          <w:t>while</w:t>
        </w:r>
        <w:r w:rsidR="00695A92">
          <w:rPr>
            <w:rFonts w:asciiTheme="minorHAnsi" w:hAnsiTheme="minorHAnsi" w:cstheme="minorHAnsi"/>
          </w:rPr>
          <w:t xml:space="preserve"> </w:t>
        </w:r>
      </w:ins>
      <w:r w:rsidR="004A56C4">
        <w:rPr>
          <w:rFonts w:asciiTheme="minorHAnsi" w:hAnsiTheme="minorHAnsi" w:cstheme="minorHAnsi"/>
        </w:rPr>
        <w:t>quantity would remain unchanged</w:t>
      </w:r>
      <w:r w:rsidR="00C14C8B">
        <w:rPr>
          <w:rFonts w:asciiTheme="minorHAnsi" w:hAnsiTheme="minorHAnsi" w:cstheme="minorHAnsi"/>
        </w:rPr>
        <w:t xml:space="preserve">.  </w:t>
      </w:r>
      <w:r w:rsidR="008E45CD">
        <w:rPr>
          <w:rFonts w:asciiTheme="minorHAnsi" w:hAnsiTheme="minorHAnsi" w:cstheme="minorHAnsi"/>
        </w:rPr>
        <w:t xml:space="preserve">In many cases, tuition at state-supported universities is capped at a certain level by the legislature, which leads to a shortage of enrolment spots and a surplus of applicants.  Faced with a surplus of applicants, the university will fill its seats with the best applicants it can and without necessarily </w:t>
      </w:r>
      <w:r w:rsidR="004A56C4">
        <w:rPr>
          <w:rFonts w:asciiTheme="minorHAnsi" w:hAnsiTheme="minorHAnsi" w:cstheme="minorHAnsi"/>
        </w:rPr>
        <w:t>intending</w:t>
      </w:r>
      <w:r w:rsidR="008E45CD">
        <w:rPr>
          <w:rFonts w:asciiTheme="minorHAnsi" w:hAnsiTheme="minorHAnsi" w:cstheme="minorHAnsi"/>
        </w:rPr>
        <w:t xml:space="preserve"> to, </w:t>
      </w:r>
      <w:r w:rsidR="004A56C4">
        <w:rPr>
          <w:rFonts w:asciiTheme="minorHAnsi" w:hAnsiTheme="minorHAnsi" w:cstheme="minorHAnsi"/>
        </w:rPr>
        <w:t>trade</w:t>
      </w:r>
      <w:r w:rsidR="008E45CD">
        <w:rPr>
          <w:rFonts w:asciiTheme="minorHAnsi" w:hAnsiTheme="minorHAnsi" w:cstheme="minorHAnsi"/>
        </w:rPr>
        <w:t xml:space="preserve"> some additional revenue for</w:t>
      </w:r>
      <w:r w:rsidR="004A6614">
        <w:rPr>
          <w:rFonts w:asciiTheme="minorHAnsi" w:hAnsiTheme="minorHAnsi" w:cstheme="minorHAnsi"/>
        </w:rPr>
        <w:t xml:space="preserve"> the increased student quality</w:t>
      </w:r>
      <w:r w:rsidR="008E45CD">
        <w:rPr>
          <w:rFonts w:asciiTheme="minorHAnsi" w:hAnsiTheme="minorHAnsi" w:cstheme="minorHAnsi"/>
        </w:rPr>
        <w:t xml:space="preserve"> (Gillen, 2012)</w:t>
      </w:r>
      <w:r w:rsidR="004A6614">
        <w:rPr>
          <w:rFonts w:asciiTheme="minorHAnsi" w:hAnsiTheme="minorHAnsi" w:cstheme="minorHAnsi"/>
        </w:rPr>
        <w:t xml:space="preserve">.  </w:t>
      </w:r>
    </w:p>
    <w:p w14:paraId="794EFA17" w14:textId="7C6432D3" w:rsidR="009D3BD4" w:rsidRDefault="00F61E1F" w:rsidP="009259CB">
      <w:pPr>
        <w:pStyle w:val="NormalWeb"/>
        <w:spacing w:line="480" w:lineRule="auto"/>
        <w:ind w:firstLine="720"/>
        <w:rPr>
          <w:rFonts w:asciiTheme="minorHAnsi" w:hAnsiTheme="minorHAnsi" w:cstheme="minorHAnsi"/>
        </w:rPr>
      </w:pPr>
      <w:r>
        <w:rPr>
          <w:rFonts w:asciiTheme="minorHAnsi" w:hAnsiTheme="minorHAnsi" w:cstheme="minorHAnsi"/>
        </w:rPr>
        <w:t xml:space="preserve">Larry </w:t>
      </w:r>
      <w:proofErr w:type="spellStart"/>
      <w:r>
        <w:rPr>
          <w:rFonts w:asciiTheme="minorHAnsi" w:hAnsiTheme="minorHAnsi" w:cstheme="minorHAnsi"/>
        </w:rPr>
        <w:t>Singell</w:t>
      </w:r>
      <w:proofErr w:type="spellEnd"/>
      <w:r>
        <w:rPr>
          <w:rFonts w:asciiTheme="minorHAnsi" w:hAnsiTheme="minorHAnsi" w:cstheme="minorHAnsi"/>
        </w:rPr>
        <w:t xml:space="preserve"> and Joe Stone find</w:t>
      </w:r>
      <w:r w:rsidR="00304F46">
        <w:rPr>
          <w:rFonts w:asciiTheme="minorHAnsi" w:hAnsiTheme="minorHAnsi" w:cstheme="minorHAnsi"/>
        </w:rPr>
        <w:t xml:space="preserve"> evidence that</w:t>
      </w:r>
      <w:r>
        <w:rPr>
          <w:rFonts w:asciiTheme="minorHAnsi" w:hAnsiTheme="minorHAnsi" w:cstheme="minorHAnsi"/>
        </w:rPr>
        <w:t xml:space="preserve"> </w:t>
      </w:r>
      <w:r w:rsidR="00304F46">
        <w:rPr>
          <w:rFonts w:asciiTheme="minorHAnsi" w:hAnsiTheme="minorHAnsi" w:cstheme="minorHAnsi"/>
        </w:rPr>
        <w:t>in-state tuition is unaffected by i</w:t>
      </w:r>
      <w:r w:rsidR="00E12545">
        <w:rPr>
          <w:rFonts w:asciiTheme="minorHAnsi" w:hAnsiTheme="minorHAnsi" w:cstheme="minorHAnsi"/>
        </w:rPr>
        <w:t>ncreases in federal tuition aid</w:t>
      </w:r>
      <w:r w:rsidR="00304F46">
        <w:rPr>
          <w:rFonts w:asciiTheme="minorHAnsi" w:hAnsiTheme="minorHAnsi" w:cstheme="minorHAnsi"/>
        </w:rPr>
        <w:t xml:space="preserve"> while out-of-state tuition raises in amounts roughly equal to increases in Federal tuition aid (</w:t>
      </w:r>
      <w:proofErr w:type="spellStart"/>
      <w:r w:rsidR="00304F46">
        <w:rPr>
          <w:rFonts w:asciiTheme="minorHAnsi" w:hAnsiTheme="minorHAnsi" w:cstheme="minorHAnsi"/>
        </w:rPr>
        <w:t>Singell</w:t>
      </w:r>
      <w:proofErr w:type="spellEnd"/>
      <w:r w:rsidR="00304F46">
        <w:rPr>
          <w:rFonts w:asciiTheme="minorHAnsi" w:hAnsiTheme="minorHAnsi" w:cstheme="minorHAnsi"/>
        </w:rPr>
        <w:t xml:space="preserve">, Stone, 2007).   However, Michael Rizzo and Ronald Ehrenberg find evidence supporting the opposite conclusion.  In their paper they present evidence </w:t>
      </w:r>
      <w:r w:rsidR="009D3BD4">
        <w:rPr>
          <w:rFonts w:asciiTheme="minorHAnsi" w:hAnsiTheme="minorHAnsi" w:cstheme="minorHAnsi"/>
        </w:rPr>
        <w:t xml:space="preserve">that in-state tuitions increase with increases in federal tuition aid and out-of-state tuition is correlated with the quality of in-state applicants.  </w:t>
      </w:r>
      <w:r w:rsidR="00B2091F">
        <w:rPr>
          <w:rFonts w:asciiTheme="minorHAnsi" w:hAnsiTheme="minorHAnsi" w:cstheme="minorHAnsi"/>
        </w:rPr>
        <w:t>(Rizzo, Ehrenberg, 2004)</w:t>
      </w:r>
    </w:p>
    <w:p w14:paraId="43BAFCEC" w14:textId="333E8A78" w:rsidR="00440551" w:rsidRPr="00F61E1F" w:rsidRDefault="00E320D3" w:rsidP="009259CB">
      <w:pPr>
        <w:pStyle w:val="NormalWeb"/>
        <w:spacing w:line="480" w:lineRule="auto"/>
        <w:ind w:firstLine="720"/>
        <w:rPr>
          <w:rFonts w:asciiTheme="minorHAnsi" w:hAnsiTheme="minorHAnsi" w:cstheme="minorHAnsi"/>
        </w:rPr>
      </w:pPr>
      <w:r>
        <w:rPr>
          <w:rFonts w:asciiTheme="minorHAnsi" w:hAnsiTheme="minorHAnsi" w:cstheme="minorHAnsi"/>
        </w:rPr>
        <w:lastRenderedPageBreak/>
        <w:t>Given the distinction between for-profit, non-profit, public, and private universities and colleges</w:t>
      </w:r>
      <w:ins w:id="61" w:author="Sam" w:date="2018-11-02T20:40:00Z">
        <w:r w:rsidR="0028307D">
          <w:rPr>
            <w:rFonts w:asciiTheme="minorHAnsi" w:hAnsiTheme="minorHAnsi" w:cstheme="minorHAnsi"/>
          </w:rPr>
          <w:t>,</w:t>
        </w:r>
      </w:ins>
      <w:r>
        <w:rPr>
          <w:rFonts w:asciiTheme="minorHAnsi" w:hAnsiTheme="minorHAnsi" w:cstheme="minorHAnsi"/>
        </w:rPr>
        <w:t xml:space="preserve"> carefully control</w:t>
      </w:r>
      <w:ins w:id="62" w:author="Sam" w:date="2018-11-02T20:40:00Z">
        <w:r w:rsidR="0028307D">
          <w:rPr>
            <w:rFonts w:asciiTheme="minorHAnsi" w:hAnsiTheme="minorHAnsi" w:cstheme="minorHAnsi"/>
          </w:rPr>
          <w:t>ling</w:t>
        </w:r>
      </w:ins>
      <w:r>
        <w:rPr>
          <w:rFonts w:asciiTheme="minorHAnsi" w:hAnsiTheme="minorHAnsi" w:cstheme="minorHAnsi"/>
        </w:rPr>
        <w:t xml:space="preserve"> for institution type in further research</w:t>
      </w:r>
      <w:ins w:id="63" w:author="Sam" w:date="2018-11-02T20:40:00Z">
        <w:r w:rsidR="0028307D">
          <w:rPr>
            <w:rFonts w:asciiTheme="minorHAnsi" w:hAnsiTheme="minorHAnsi" w:cstheme="minorHAnsi"/>
          </w:rPr>
          <w:t xml:space="preserve"> will be important</w:t>
        </w:r>
      </w:ins>
      <w:r>
        <w:rPr>
          <w:rFonts w:asciiTheme="minorHAnsi" w:hAnsiTheme="minorHAnsi" w:cstheme="minorHAnsi"/>
        </w:rPr>
        <w:t xml:space="preserve">.  Quality, or perceived quality, of each institution should </w:t>
      </w:r>
      <w:r w:rsidR="007A7B9B">
        <w:rPr>
          <w:rFonts w:asciiTheme="minorHAnsi" w:hAnsiTheme="minorHAnsi" w:cstheme="minorHAnsi"/>
        </w:rPr>
        <w:t xml:space="preserve">also </w:t>
      </w:r>
      <w:r>
        <w:rPr>
          <w:rFonts w:asciiTheme="minorHAnsi" w:hAnsiTheme="minorHAnsi" w:cstheme="minorHAnsi"/>
        </w:rPr>
        <w:t xml:space="preserve">be controlled for in </w:t>
      </w:r>
      <w:r w:rsidR="007A7B9B">
        <w:rPr>
          <w:rFonts w:asciiTheme="minorHAnsi" w:hAnsiTheme="minorHAnsi" w:cstheme="minorHAnsi"/>
        </w:rPr>
        <w:t xml:space="preserve">further research because of its effect on applicants’ willingness to pay.  </w:t>
      </w:r>
    </w:p>
    <w:p w14:paraId="7F9DE6BE" w14:textId="67AA0533" w:rsidR="00680A71" w:rsidRDefault="00680A71" w:rsidP="009259CB">
      <w:pPr>
        <w:spacing w:line="480" w:lineRule="auto"/>
      </w:pPr>
      <w:r>
        <w:br w:type="page"/>
      </w:r>
    </w:p>
    <w:p w14:paraId="0096713D" w14:textId="084D4105" w:rsidR="00680A71" w:rsidRDefault="009D55D9" w:rsidP="009259CB">
      <w:pPr>
        <w:spacing w:line="276" w:lineRule="auto"/>
        <w:jc w:val="center"/>
      </w:pPr>
      <w:r>
        <w:lastRenderedPageBreak/>
        <w:t>References</w:t>
      </w:r>
    </w:p>
    <w:p w14:paraId="16C42161" w14:textId="77777777" w:rsidR="00B63777" w:rsidRDefault="00B63777" w:rsidP="009259CB">
      <w:pPr>
        <w:spacing w:line="276" w:lineRule="auto"/>
        <w:jc w:val="center"/>
      </w:pPr>
    </w:p>
    <w:p w14:paraId="46AEEC24" w14:textId="77777777" w:rsidR="004A4A57" w:rsidRDefault="004A4A57" w:rsidP="009259CB">
      <w:pPr>
        <w:spacing w:line="276" w:lineRule="auto"/>
        <w:ind w:left="720" w:hanging="720"/>
        <w:rPr>
          <w:rFonts w:cstheme="minorHAnsi"/>
        </w:rPr>
      </w:pPr>
      <w:r w:rsidRPr="009D55D9">
        <w:rPr>
          <w:rFonts w:cstheme="minorHAnsi"/>
        </w:rPr>
        <w:t>Archibald, Robert B., and David H. Feldman. "Does Federal Aid Drive College Tuition." </w:t>
      </w:r>
      <w:r w:rsidRPr="009D55D9">
        <w:rPr>
          <w:rFonts w:cstheme="minorHAnsi"/>
          <w:i/>
          <w:iCs/>
          <w:color w:val="222222"/>
          <w:shd w:val="clear" w:color="auto" w:fill="FFFFFF"/>
        </w:rPr>
        <w:t>Regulation</w:t>
      </w:r>
      <w:r w:rsidRPr="009D55D9">
        <w:rPr>
          <w:rFonts w:cstheme="minorHAnsi"/>
        </w:rPr>
        <w:t> 39 (2016): 12.</w:t>
      </w:r>
    </w:p>
    <w:p w14:paraId="26E4FEF4" w14:textId="2561D5B0" w:rsidR="007474C9" w:rsidRPr="009D55D9" w:rsidRDefault="007474C9" w:rsidP="009259CB">
      <w:pPr>
        <w:spacing w:line="276" w:lineRule="auto"/>
        <w:ind w:left="720" w:hanging="720"/>
        <w:rPr>
          <w:rFonts w:cstheme="minorHAnsi"/>
        </w:rPr>
      </w:pPr>
      <w:r w:rsidRPr="009D55D9">
        <w:rPr>
          <w:rFonts w:cstheme="minorHAnsi"/>
        </w:rPr>
        <w:t xml:space="preserve">De Mello, João MP, and </w:t>
      </w:r>
      <w:proofErr w:type="spellStart"/>
      <w:r w:rsidRPr="009D55D9">
        <w:rPr>
          <w:rFonts w:cstheme="minorHAnsi"/>
        </w:rPr>
        <w:t>Insper</w:t>
      </w:r>
      <w:proofErr w:type="spellEnd"/>
      <w:r w:rsidRPr="009D55D9">
        <w:rPr>
          <w:rFonts w:cstheme="minorHAnsi"/>
        </w:rPr>
        <w:t xml:space="preserve"> Isabela Ferreira Duarte</w:t>
      </w:r>
      <w:ins w:id="64" w:author="Alex Keeney" w:date="2018-12-01T14:05:00Z">
        <w:r w:rsidR="003F3BF0">
          <w:rPr>
            <w:rFonts w:cstheme="minorHAnsi"/>
          </w:rPr>
          <w:t>.</w:t>
        </w:r>
      </w:ins>
      <w:del w:id="65" w:author="Alex Keeney" w:date="2018-12-01T14:05:00Z">
        <w:r w:rsidRPr="009D55D9" w:rsidDel="003F3BF0">
          <w:rPr>
            <w:rFonts w:cstheme="minorHAnsi"/>
          </w:rPr>
          <w:delText>.</w:delText>
        </w:r>
      </w:del>
      <w:r w:rsidRPr="009D55D9">
        <w:rPr>
          <w:rFonts w:cstheme="minorHAnsi"/>
        </w:rPr>
        <w:t xml:space="preserve"> </w:t>
      </w:r>
      <w:commentRangeStart w:id="66"/>
      <w:r w:rsidRPr="009D55D9">
        <w:rPr>
          <w:rFonts w:cstheme="minorHAnsi"/>
        </w:rPr>
        <w:t xml:space="preserve">"The Effect of the </w:t>
      </w:r>
      <w:proofErr w:type="spellStart"/>
      <w:r w:rsidRPr="009D55D9">
        <w:rPr>
          <w:rFonts w:cstheme="minorHAnsi"/>
        </w:rPr>
        <w:t>Availabilty</w:t>
      </w:r>
      <w:proofErr w:type="spellEnd"/>
      <w:r w:rsidRPr="009D55D9">
        <w:rPr>
          <w:rFonts w:cstheme="minorHAnsi"/>
        </w:rPr>
        <w:t xml:space="preserve"> of Student Credit on Tuitions: Testing the Bennet Hypothesis using Evidence from a Large-Scale Student Loan Program in Brazil." </w:t>
      </w:r>
      <w:ins w:id="67" w:author="Alex Keeney" w:date="2018-12-01T14:05:00Z">
        <w:r w:rsidR="003F3BF0">
          <w:rPr>
            <w:rFonts w:cstheme="minorHAnsi"/>
          </w:rPr>
          <w:t>2016 Meeting P</w:t>
        </w:r>
      </w:ins>
      <w:ins w:id="68" w:author="Alex Keeney" w:date="2018-12-01T14:06:00Z">
        <w:r w:rsidR="003F3BF0">
          <w:rPr>
            <w:rFonts w:cstheme="minorHAnsi"/>
          </w:rPr>
          <w:t xml:space="preserve">apers </w:t>
        </w:r>
        <w:proofErr w:type="gramStart"/>
        <w:r w:rsidR="003F3BF0">
          <w:rPr>
            <w:rFonts w:cstheme="minorHAnsi"/>
          </w:rPr>
          <w:t>1451,</w:t>
        </w:r>
      </w:ins>
      <w:ins w:id="69" w:author="Alex Keeney" w:date="2018-12-01T14:05:00Z">
        <w:r w:rsidR="003F3BF0">
          <w:rPr>
            <w:rFonts w:cstheme="minorHAnsi"/>
          </w:rPr>
          <w:t>Society</w:t>
        </w:r>
        <w:proofErr w:type="gramEnd"/>
        <w:r w:rsidR="003F3BF0">
          <w:rPr>
            <w:rFonts w:cstheme="minorHAnsi"/>
          </w:rPr>
          <w:t xml:space="preserve"> for Economic Dynamics </w:t>
        </w:r>
      </w:ins>
      <w:r w:rsidRPr="009D55D9">
        <w:rPr>
          <w:rFonts w:cstheme="minorHAnsi"/>
        </w:rPr>
        <w:t>(201</w:t>
      </w:r>
      <w:ins w:id="70" w:author="Alex Keeney" w:date="2018-12-01T14:05:00Z">
        <w:r w:rsidR="003F3BF0">
          <w:rPr>
            <w:rFonts w:cstheme="minorHAnsi"/>
          </w:rPr>
          <w:t>6</w:t>
        </w:r>
      </w:ins>
      <w:del w:id="71" w:author="Alex Keeney" w:date="2018-12-01T14:05:00Z">
        <w:r w:rsidRPr="009D55D9" w:rsidDel="003F3BF0">
          <w:rPr>
            <w:rFonts w:cstheme="minorHAnsi"/>
          </w:rPr>
          <w:delText>5</w:delText>
        </w:r>
      </w:del>
      <w:r w:rsidRPr="009D55D9">
        <w:rPr>
          <w:rFonts w:cstheme="minorHAnsi"/>
        </w:rPr>
        <w:t>).</w:t>
      </w:r>
      <w:commentRangeEnd w:id="66"/>
      <w:r w:rsidR="0028307D">
        <w:rPr>
          <w:rStyle w:val="CommentReference"/>
        </w:rPr>
        <w:commentReference w:id="66"/>
      </w:r>
    </w:p>
    <w:p w14:paraId="45CA2582" w14:textId="7153AA1E" w:rsidR="007474C9" w:rsidRDefault="007474C9" w:rsidP="009259CB">
      <w:pPr>
        <w:spacing w:line="276" w:lineRule="auto"/>
        <w:ind w:left="720" w:hanging="720"/>
        <w:rPr>
          <w:rFonts w:cstheme="minorHAnsi"/>
        </w:rPr>
      </w:pPr>
      <w:r w:rsidRPr="009D55D9">
        <w:rPr>
          <w:rFonts w:cstheme="minorHAnsi"/>
        </w:rPr>
        <w:t>Bennett, William J. "Our greedy colleges." New York Times 18 (1987): A27.</w:t>
      </w:r>
    </w:p>
    <w:p w14:paraId="473573B7" w14:textId="77777777" w:rsidR="004A4A57" w:rsidRDefault="009D55D9" w:rsidP="009259CB">
      <w:pPr>
        <w:spacing w:line="276" w:lineRule="auto"/>
        <w:ind w:left="720" w:hanging="720"/>
        <w:rPr>
          <w:rFonts w:cstheme="minorHAnsi"/>
        </w:rPr>
      </w:pPr>
      <w:r w:rsidRPr="009D55D9">
        <w:rPr>
          <w:rFonts w:cstheme="minorHAnsi"/>
        </w:rPr>
        <w:t xml:space="preserve">Cellini, Stephanie </w:t>
      </w:r>
      <w:proofErr w:type="spellStart"/>
      <w:r w:rsidRPr="009D55D9">
        <w:rPr>
          <w:rFonts w:cstheme="minorHAnsi"/>
        </w:rPr>
        <w:t>Riegg</w:t>
      </w:r>
      <w:proofErr w:type="spellEnd"/>
      <w:r w:rsidRPr="009D55D9">
        <w:rPr>
          <w:rFonts w:cstheme="minorHAnsi"/>
        </w:rPr>
        <w:t>, and Claudia Goldin. "Does federal student aid raise tuition? New evidence on for-profit colleges." </w:t>
      </w:r>
      <w:r w:rsidRPr="009D55D9">
        <w:rPr>
          <w:rFonts w:cstheme="minorHAnsi"/>
          <w:i/>
          <w:iCs/>
          <w:color w:val="222222"/>
          <w:shd w:val="clear" w:color="auto" w:fill="FFFFFF"/>
        </w:rPr>
        <w:t>American Economic Journal: Economic Policy</w:t>
      </w:r>
      <w:r w:rsidRPr="009D55D9">
        <w:rPr>
          <w:rFonts w:cstheme="minorHAnsi"/>
        </w:rPr>
        <w:t> 6, no. 4 (2014): 174-206.</w:t>
      </w:r>
      <w:r w:rsidR="004A4A57" w:rsidRPr="004A4A57">
        <w:rPr>
          <w:rFonts w:cstheme="minorHAnsi"/>
        </w:rPr>
        <w:t xml:space="preserve"> </w:t>
      </w:r>
    </w:p>
    <w:p w14:paraId="45B45666" w14:textId="7DF6C2FC" w:rsidR="009259CB" w:rsidRDefault="004A4A57" w:rsidP="002527B2">
      <w:pPr>
        <w:spacing w:line="276" w:lineRule="auto"/>
        <w:ind w:left="720" w:hanging="720"/>
        <w:rPr>
          <w:rFonts w:cstheme="minorHAnsi"/>
        </w:rPr>
      </w:pPr>
      <w:r w:rsidRPr="009D55D9">
        <w:rPr>
          <w:rFonts w:cstheme="minorHAnsi"/>
        </w:rPr>
        <w:t>Gillen, Andrew. "Introducing Bennett Hypothesis 2.0." Center for College Affordability and Productivity (NJ1) (2012).</w:t>
      </w:r>
    </w:p>
    <w:p w14:paraId="6E84F3C7" w14:textId="0CE198EC" w:rsidR="009D55D9" w:rsidRPr="009D55D9" w:rsidRDefault="004A4A57" w:rsidP="009259CB">
      <w:pPr>
        <w:spacing w:line="276" w:lineRule="auto"/>
        <w:ind w:left="720" w:hanging="720"/>
        <w:rPr>
          <w:rFonts w:cstheme="minorHAnsi"/>
        </w:rPr>
      </w:pPr>
      <w:r w:rsidRPr="009D55D9">
        <w:rPr>
          <w:rFonts w:cstheme="minorHAnsi"/>
        </w:rPr>
        <w:t xml:space="preserve">Kramer, Dennis A., Justin C. </w:t>
      </w:r>
      <w:proofErr w:type="spellStart"/>
      <w:r w:rsidRPr="009D55D9">
        <w:rPr>
          <w:rFonts w:cstheme="minorHAnsi"/>
        </w:rPr>
        <w:t>Ortagus</w:t>
      </w:r>
      <w:proofErr w:type="spellEnd"/>
      <w:r w:rsidRPr="009D55D9">
        <w:rPr>
          <w:rFonts w:cstheme="minorHAnsi"/>
        </w:rPr>
        <w:t>, and T. Austin Lacy. "Tuition-Setting Authority and Broad-Based Merit Aid: The Effect of Policy Intersection on Pricing Strategies." Research in Higher Education 59, no. 4 (2018): 489-518.</w:t>
      </w:r>
    </w:p>
    <w:p w14:paraId="6B37043E" w14:textId="77777777" w:rsidR="002527B2" w:rsidRPr="009259CB" w:rsidRDefault="002527B2" w:rsidP="002527B2">
      <w:pPr>
        <w:ind w:left="720" w:hanging="720"/>
      </w:pPr>
      <w:r w:rsidRPr="009259CB">
        <w:t>Landry, Lynette, and Deane Neubauer. "The role of the government in providing access to higher education: the case of government-sponsored financial aid in the US." Journal of Education and Work 29, no. 1 (2016): 64-76.</w:t>
      </w:r>
    </w:p>
    <w:p w14:paraId="5E11E464" w14:textId="649ABA9B" w:rsidR="002527B2" w:rsidRPr="002527B2" w:rsidRDefault="002527B2" w:rsidP="002527B2">
      <w:pPr>
        <w:ind w:left="720" w:hanging="720"/>
      </w:pPr>
      <w:r w:rsidRPr="002527B2">
        <w:t>Mohr, A., 2017. The Policy of Federal Student Loans: Looking Backward and Looking Forward. </w:t>
      </w:r>
      <w:ins w:id="72" w:author="Alex Keeney" w:date="2018-12-01T14:03:00Z">
        <w:r w:rsidR="001E1D87">
          <w:t xml:space="preserve">Washington University Journal of Law </w:t>
        </w:r>
      </w:ins>
      <w:ins w:id="73" w:author="Alex Keeney" w:date="2018-12-01T14:04:00Z">
        <w:r w:rsidR="001E1D87">
          <w:t>&amp;</w:t>
        </w:r>
      </w:ins>
      <w:ins w:id="74" w:author="Alex Keeney" w:date="2018-12-01T14:03:00Z">
        <w:r w:rsidR="001E1D87">
          <w:t xml:space="preserve"> Policy</w:t>
        </w:r>
      </w:ins>
      <w:r w:rsidRPr="002527B2">
        <w:t>, 53, p.341.</w:t>
      </w:r>
    </w:p>
    <w:p w14:paraId="364F03F1" w14:textId="59CE256A" w:rsidR="00680A71" w:rsidRPr="009D55D9" w:rsidRDefault="009D55D9" w:rsidP="009259CB">
      <w:pPr>
        <w:spacing w:line="276" w:lineRule="auto"/>
        <w:ind w:left="720" w:hanging="720"/>
        <w:rPr>
          <w:rFonts w:cstheme="minorHAnsi"/>
        </w:rPr>
      </w:pPr>
      <w:r w:rsidRPr="009D55D9">
        <w:rPr>
          <w:rFonts w:cstheme="minorHAnsi"/>
        </w:rPr>
        <w:t>Rizzo, Michael, and Ronald G. Ehrenberg. "Resident and nonresident tuition and enrollment at flagship state universities." In </w:t>
      </w:r>
      <w:r w:rsidRPr="009D55D9">
        <w:rPr>
          <w:rFonts w:cstheme="minorHAnsi"/>
          <w:i/>
          <w:iCs/>
          <w:color w:val="222222"/>
          <w:shd w:val="clear" w:color="auto" w:fill="FFFFFF"/>
        </w:rPr>
        <w:t>College choices: The economics of where to go, when to go, and how to pay for it</w:t>
      </w:r>
      <w:r w:rsidRPr="009D55D9">
        <w:rPr>
          <w:rFonts w:cstheme="minorHAnsi"/>
        </w:rPr>
        <w:t>, pp. 303-354. University of Chicago Press, 2004.</w:t>
      </w:r>
    </w:p>
    <w:p w14:paraId="4464A932" w14:textId="1EC98AD9" w:rsidR="009D55D9" w:rsidRDefault="004A4A57" w:rsidP="009259CB">
      <w:pPr>
        <w:spacing w:line="276" w:lineRule="auto"/>
        <w:ind w:left="720" w:hanging="720"/>
        <w:rPr>
          <w:rFonts w:cstheme="minorHAnsi"/>
        </w:rPr>
      </w:pPr>
      <w:proofErr w:type="spellStart"/>
      <w:r w:rsidRPr="009D55D9">
        <w:rPr>
          <w:rFonts w:cstheme="minorHAnsi"/>
        </w:rPr>
        <w:t>Singell</w:t>
      </w:r>
      <w:proofErr w:type="spellEnd"/>
      <w:r w:rsidRPr="009D55D9">
        <w:rPr>
          <w:rFonts w:cstheme="minorHAnsi"/>
        </w:rPr>
        <w:t xml:space="preserve"> Jr, Larry D., and Joe A. Stone. "For whom the </w:t>
      </w:r>
      <w:proofErr w:type="spellStart"/>
      <w:r w:rsidRPr="009D55D9">
        <w:rPr>
          <w:rFonts w:cstheme="minorHAnsi"/>
        </w:rPr>
        <w:t>pell</w:t>
      </w:r>
      <w:proofErr w:type="spellEnd"/>
      <w:r w:rsidRPr="009D55D9">
        <w:rPr>
          <w:rFonts w:cstheme="minorHAnsi"/>
        </w:rPr>
        <w:t xml:space="preserve"> tolls: The response of university tuition to federal grants-in-aid." </w:t>
      </w:r>
      <w:r w:rsidRPr="009D55D9">
        <w:rPr>
          <w:rFonts w:cstheme="minorHAnsi"/>
          <w:i/>
          <w:iCs/>
          <w:color w:val="222222"/>
          <w:shd w:val="clear" w:color="auto" w:fill="FFFFFF"/>
        </w:rPr>
        <w:t>Economics of Education Review</w:t>
      </w:r>
      <w:r w:rsidRPr="009D55D9">
        <w:rPr>
          <w:rFonts w:cstheme="minorHAnsi"/>
        </w:rPr>
        <w:t> 26, no. 3 (2007): 285-295.</w:t>
      </w:r>
    </w:p>
    <w:p w14:paraId="34E07523" w14:textId="77777777" w:rsidR="009259CB" w:rsidRPr="009D55D9" w:rsidRDefault="009259CB" w:rsidP="009259CB">
      <w:pPr>
        <w:spacing w:line="276" w:lineRule="auto"/>
        <w:ind w:left="720" w:hanging="720"/>
        <w:rPr>
          <w:rFonts w:cstheme="minorHAnsi"/>
        </w:rPr>
      </w:pPr>
    </w:p>
    <w:sectPr w:rsidR="009259CB" w:rsidRPr="009D55D9" w:rsidSect="00C842E5">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am" w:date="2018-10-30T20:25:00Z" w:initials="SRS">
    <w:p w14:paraId="38F839F6" w14:textId="6077B3A8" w:rsidR="00FF190C" w:rsidRDefault="00FF190C">
      <w:pPr>
        <w:pStyle w:val="CommentText"/>
      </w:pPr>
      <w:r>
        <w:rPr>
          <w:rStyle w:val="CommentReference"/>
        </w:rPr>
        <w:annotationRef/>
      </w:r>
      <w:r>
        <w:t xml:space="preserve">Or, they are rent seekers who see the opportunity to extract more revenue from poorly informed consumers (which is what Bennet implied). Be careful of embedded priors---in this case that increased funded is necessarily tied to higher quality. </w:t>
      </w:r>
    </w:p>
  </w:comment>
  <w:comment w:id="7" w:author="Sam" w:date="2018-11-02T20:21:00Z" w:initials="SRS">
    <w:p w14:paraId="3AA0D38B" w14:textId="7B11ACAD" w:rsidR="005520D6" w:rsidRDefault="005520D6">
      <w:pPr>
        <w:pStyle w:val="CommentText"/>
      </w:pPr>
      <w:r>
        <w:rPr>
          <w:rStyle w:val="CommentReference"/>
        </w:rPr>
        <w:annotationRef/>
      </w:r>
      <w:r>
        <w:t>Loose wording. Majority = 50 +1. Did you count the number of papers? Or do you mean, most papers appear to agree?</w:t>
      </w:r>
    </w:p>
  </w:comment>
  <w:comment w:id="16" w:author="Sam" w:date="2018-11-02T20:25:00Z" w:initials="SRS">
    <w:p w14:paraId="04A64764" w14:textId="1CE5369C" w:rsidR="005520D6" w:rsidRDefault="005520D6">
      <w:pPr>
        <w:pStyle w:val="CommentText"/>
      </w:pPr>
      <w:r>
        <w:rPr>
          <w:rStyle w:val="CommentReference"/>
        </w:rPr>
        <w:annotationRef/>
      </w:r>
      <w:r>
        <w:t>Inclusive of what?</w:t>
      </w:r>
    </w:p>
  </w:comment>
  <w:comment w:id="18" w:author="Sam" w:date="2018-11-02T20:26:00Z" w:initials="SRS">
    <w:p w14:paraId="06E6B75E" w14:textId="33C9A85F" w:rsidR="005520D6" w:rsidRDefault="005520D6">
      <w:pPr>
        <w:pStyle w:val="CommentText"/>
      </w:pPr>
      <w:r>
        <w:rPr>
          <w:rStyle w:val="CommentReference"/>
        </w:rPr>
        <w:annotationRef/>
      </w:r>
      <w:r>
        <w:t>According to the authors of the study?</w:t>
      </w:r>
    </w:p>
  </w:comment>
  <w:comment w:id="21" w:author="Sam" w:date="2018-11-02T20:27:00Z" w:initials="SRS">
    <w:p w14:paraId="3AEB7687" w14:textId="6257260F" w:rsidR="005520D6" w:rsidRDefault="005520D6">
      <w:pPr>
        <w:pStyle w:val="CommentText"/>
      </w:pPr>
      <w:r>
        <w:rPr>
          <w:rStyle w:val="CommentReference"/>
        </w:rPr>
        <w:annotationRef/>
      </w:r>
      <w:r>
        <w:t>Delete this paragraph. It does not add to the discussion. You have cited just two studies.</w:t>
      </w:r>
    </w:p>
  </w:comment>
  <w:comment w:id="24" w:author="Sam" w:date="2018-11-02T20:28:00Z" w:initials="SRS">
    <w:p w14:paraId="7679CBF6" w14:textId="7850D62F" w:rsidR="00514AC3" w:rsidRDefault="00514AC3">
      <w:pPr>
        <w:pStyle w:val="CommentText"/>
      </w:pPr>
      <w:r>
        <w:rPr>
          <w:rStyle w:val="CommentReference"/>
        </w:rPr>
        <w:annotationRef/>
      </w:r>
      <w:r>
        <w:t>Vague. Elaborating what? What are the features that are added?</w:t>
      </w:r>
    </w:p>
  </w:comment>
  <w:comment w:id="25" w:author="Sam" w:date="2018-11-02T20:29:00Z" w:initials="SRS">
    <w:p w14:paraId="5035B4D2" w14:textId="4C70A4F6" w:rsidR="00514AC3" w:rsidRDefault="00514AC3">
      <w:pPr>
        <w:pStyle w:val="CommentText"/>
      </w:pPr>
      <w:r>
        <w:rPr>
          <w:rStyle w:val="CommentReference"/>
        </w:rPr>
        <w:annotationRef/>
      </w:r>
      <w:r>
        <w:t xml:space="preserve">This sounds like they are manipulating the statistics </w:t>
      </w:r>
      <w:proofErr w:type="spellStart"/>
      <w:r>
        <w:t>t</w:t>
      </w:r>
      <w:proofErr w:type="spellEnd"/>
      <w:r>
        <w:t xml:space="preserve"> achieve a specific result</w:t>
      </w:r>
    </w:p>
  </w:comment>
  <w:comment w:id="30" w:author="Sam" w:date="2018-11-02T20:30:00Z" w:initials="SRS">
    <w:p w14:paraId="2659350F" w14:textId="0CFC5904" w:rsidR="00514AC3" w:rsidRDefault="00514AC3">
      <w:pPr>
        <w:pStyle w:val="CommentText"/>
      </w:pPr>
      <w:r>
        <w:rPr>
          <w:rStyle w:val="CommentReference"/>
        </w:rPr>
        <w:annotationRef/>
      </w:r>
      <w:r>
        <w:t>Vague. Be specific.</w:t>
      </w:r>
    </w:p>
  </w:comment>
  <w:comment w:id="31" w:author="Sam" w:date="2018-11-02T20:30:00Z" w:initials="SRS">
    <w:p w14:paraId="47EFB243" w14:textId="15F89FF3" w:rsidR="00514AC3" w:rsidRDefault="00514AC3">
      <w:pPr>
        <w:pStyle w:val="CommentText"/>
      </w:pPr>
      <w:r>
        <w:rPr>
          <w:rStyle w:val="CommentReference"/>
        </w:rPr>
        <w:annotationRef/>
      </w:r>
      <w:r>
        <w:t>What does this competition do?</w:t>
      </w:r>
    </w:p>
  </w:comment>
  <w:comment w:id="36" w:author="Sam" w:date="2018-11-02T20:31:00Z" w:initials="SRS">
    <w:p w14:paraId="259355F1" w14:textId="41A411F8" w:rsidR="00514AC3" w:rsidRDefault="00514AC3">
      <w:pPr>
        <w:pStyle w:val="CommentText"/>
      </w:pPr>
      <w:r>
        <w:rPr>
          <w:rStyle w:val="CommentReference"/>
        </w:rPr>
        <w:annotationRef/>
      </w:r>
      <w:r>
        <w:t>I am not sure what this sentence means or adds to your point. Delete</w:t>
      </w:r>
    </w:p>
  </w:comment>
  <w:comment w:id="46" w:author="Sam" w:date="2018-11-02T20:35:00Z" w:initials="SRS">
    <w:p w14:paraId="694478E0" w14:textId="44408D5E" w:rsidR="0028307D" w:rsidRDefault="0028307D">
      <w:pPr>
        <w:pStyle w:val="CommentText"/>
      </w:pPr>
      <w:r>
        <w:rPr>
          <w:rStyle w:val="CommentReference"/>
        </w:rPr>
        <w:annotationRef/>
      </w:r>
      <w:r>
        <w:t>You do not need to always cite the full title of the paper. The author-date system allows to avoid this. Smith and Jones (2007) found….</w:t>
      </w:r>
    </w:p>
  </w:comment>
  <w:comment w:id="66" w:author="Sam" w:date="2018-11-02T20:41:00Z" w:initials="SRS">
    <w:p w14:paraId="1E9ABD98" w14:textId="05E8B5EA" w:rsidR="0028307D" w:rsidRDefault="0028307D">
      <w:pPr>
        <w:pStyle w:val="CommentText"/>
      </w:pPr>
      <w:r>
        <w:rPr>
          <w:rStyle w:val="CommentReference"/>
        </w:rPr>
        <w:annotationRef/>
      </w:r>
      <w:r>
        <w:t>Where was this published? A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F839F6" w15:done="0"/>
  <w15:commentEx w15:paraId="3AA0D38B" w15:done="0"/>
  <w15:commentEx w15:paraId="04A64764" w15:done="0"/>
  <w15:commentEx w15:paraId="06E6B75E" w15:done="0"/>
  <w15:commentEx w15:paraId="3AEB7687" w15:done="0"/>
  <w15:commentEx w15:paraId="7679CBF6" w15:done="0"/>
  <w15:commentEx w15:paraId="5035B4D2" w15:done="0"/>
  <w15:commentEx w15:paraId="2659350F" w15:done="0"/>
  <w15:commentEx w15:paraId="47EFB243" w15:done="0"/>
  <w15:commentEx w15:paraId="259355F1" w15:done="0"/>
  <w15:commentEx w15:paraId="694478E0" w15:done="0"/>
  <w15:commentEx w15:paraId="1E9ABD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F839F6" w16cid:durableId="1FAD0178"/>
  <w16cid:commentId w16cid:paraId="3AA0D38B" w16cid:durableId="1FAD017A"/>
  <w16cid:commentId w16cid:paraId="04A64764" w16cid:durableId="1FAD017E"/>
  <w16cid:commentId w16cid:paraId="06E6B75E" w16cid:durableId="1FAD017F"/>
  <w16cid:commentId w16cid:paraId="3AEB7687" w16cid:durableId="1FAD0180"/>
  <w16cid:commentId w16cid:paraId="7679CBF6" w16cid:durableId="1FAD0181"/>
  <w16cid:commentId w16cid:paraId="5035B4D2" w16cid:durableId="1FAD0182"/>
  <w16cid:commentId w16cid:paraId="2659350F" w16cid:durableId="1FAD0185"/>
  <w16cid:commentId w16cid:paraId="47EFB243" w16cid:durableId="1FAD0186"/>
  <w16cid:commentId w16cid:paraId="259355F1" w16cid:durableId="1FAD0187"/>
  <w16cid:commentId w16cid:paraId="694478E0" w16cid:durableId="1FAD0188"/>
  <w16cid:commentId w16cid:paraId="1E9ABD98" w16cid:durableId="1FAD0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293B9" w14:textId="77777777" w:rsidR="00EE1F5A" w:rsidRDefault="00EE1F5A" w:rsidP="00C645AB">
      <w:r>
        <w:separator/>
      </w:r>
    </w:p>
  </w:endnote>
  <w:endnote w:type="continuationSeparator" w:id="0">
    <w:p w14:paraId="0D2B6EF2" w14:textId="77777777" w:rsidR="00EE1F5A" w:rsidRDefault="00EE1F5A" w:rsidP="00C64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844195"/>
      <w:docPartObj>
        <w:docPartGallery w:val="Page Numbers (Bottom of Page)"/>
        <w:docPartUnique/>
      </w:docPartObj>
    </w:sdtPr>
    <w:sdtEndPr>
      <w:rPr>
        <w:rStyle w:val="PageNumber"/>
      </w:rPr>
    </w:sdtEndPr>
    <w:sdtContent>
      <w:p w14:paraId="0E926A34" w14:textId="19B77BFF" w:rsidR="00B64925" w:rsidRDefault="00B64925" w:rsidP="00B649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9B582D" w14:textId="77777777" w:rsidR="00B64925" w:rsidRDefault="00B64925" w:rsidP="00B649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2694085"/>
      <w:docPartObj>
        <w:docPartGallery w:val="Page Numbers (Bottom of Page)"/>
        <w:docPartUnique/>
      </w:docPartObj>
    </w:sdtPr>
    <w:sdtEndPr>
      <w:rPr>
        <w:rStyle w:val="PageNumber"/>
      </w:rPr>
    </w:sdtEndPr>
    <w:sdtContent>
      <w:p w14:paraId="292274BC" w14:textId="02604066" w:rsidR="00B64925" w:rsidRDefault="00B64925" w:rsidP="004D7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4D0D">
          <w:rPr>
            <w:rStyle w:val="PageNumber"/>
            <w:noProof/>
          </w:rPr>
          <w:t>7</w:t>
        </w:r>
        <w:r>
          <w:rPr>
            <w:rStyle w:val="PageNumber"/>
          </w:rPr>
          <w:fldChar w:fldCharType="end"/>
        </w:r>
      </w:p>
    </w:sdtContent>
  </w:sdt>
  <w:p w14:paraId="1A2F787F" w14:textId="145C2A1D" w:rsidR="00B64925" w:rsidRDefault="00B64925" w:rsidP="00B64925">
    <w:pPr>
      <w:pStyle w:val="Footer"/>
      <w:ind w:right="360"/>
    </w:pPr>
    <w:r>
      <w:t>Alexander Keeney, 9/26/2018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8C295" w14:textId="77777777" w:rsidR="00EE1F5A" w:rsidRDefault="00EE1F5A" w:rsidP="00C645AB">
      <w:r>
        <w:separator/>
      </w:r>
    </w:p>
  </w:footnote>
  <w:footnote w:type="continuationSeparator" w:id="0">
    <w:p w14:paraId="1B20DDC6" w14:textId="77777777" w:rsidR="00EE1F5A" w:rsidRDefault="00EE1F5A" w:rsidP="00C64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A6EE2" w14:textId="3CEC4DCE" w:rsidR="00B64925" w:rsidRDefault="00C645AB">
    <w:pPr>
      <w:pStyle w:val="Header"/>
    </w:pPr>
    <w:r>
      <w:t>Literature Review</w:t>
    </w:r>
    <w:r w:rsidR="00B64925">
      <w:t xml:space="preserve"> of The Bennett Hypothesis</w:t>
    </w:r>
  </w:p>
  <w:p w14:paraId="4028AEA3" w14:textId="77777777" w:rsidR="00C645AB" w:rsidRDefault="00C645A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15:presenceInfo w15:providerId="None" w15:userId="Sam"/>
  </w15:person>
  <w15:person w15:author="Alex Keeney">
    <w15:presenceInfo w15:providerId="Windows Live" w15:userId="087ad423218f0a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7A7"/>
    <w:rsid w:val="00025666"/>
    <w:rsid w:val="00042A15"/>
    <w:rsid w:val="00061219"/>
    <w:rsid w:val="00092DD1"/>
    <w:rsid w:val="000A1259"/>
    <w:rsid w:val="000B53BB"/>
    <w:rsid w:val="000B7B79"/>
    <w:rsid w:val="000C0E23"/>
    <w:rsid w:val="000D03C9"/>
    <w:rsid w:val="000E2D1B"/>
    <w:rsid w:val="000F3E7C"/>
    <w:rsid w:val="00167B42"/>
    <w:rsid w:val="0017726B"/>
    <w:rsid w:val="00184050"/>
    <w:rsid w:val="0019196B"/>
    <w:rsid w:val="001E1D87"/>
    <w:rsid w:val="00220D24"/>
    <w:rsid w:val="0022293F"/>
    <w:rsid w:val="00240F2B"/>
    <w:rsid w:val="002452FF"/>
    <w:rsid w:val="002527B2"/>
    <w:rsid w:val="0028307D"/>
    <w:rsid w:val="00290EF3"/>
    <w:rsid w:val="002921C2"/>
    <w:rsid w:val="002A0AE3"/>
    <w:rsid w:val="00304F46"/>
    <w:rsid w:val="003252E3"/>
    <w:rsid w:val="003524CD"/>
    <w:rsid w:val="00367B67"/>
    <w:rsid w:val="00396F75"/>
    <w:rsid w:val="003A0AD3"/>
    <w:rsid w:val="003B7E8A"/>
    <w:rsid w:val="003F3BF0"/>
    <w:rsid w:val="00422A1F"/>
    <w:rsid w:val="00436856"/>
    <w:rsid w:val="00440551"/>
    <w:rsid w:val="0046485B"/>
    <w:rsid w:val="004A4A57"/>
    <w:rsid w:val="004A56C4"/>
    <w:rsid w:val="004A6614"/>
    <w:rsid w:val="004E49FE"/>
    <w:rsid w:val="004F73FA"/>
    <w:rsid w:val="00510B13"/>
    <w:rsid w:val="00514AC3"/>
    <w:rsid w:val="00547BBB"/>
    <w:rsid w:val="005520D6"/>
    <w:rsid w:val="00557268"/>
    <w:rsid w:val="005B4030"/>
    <w:rsid w:val="005D0C7B"/>
    <w:rsid w:val="00607432"/>
    <w:rsid w:val="006366DC"/>
    <w:rsid w:val="00643C31"/>
    <w:rsid w:val="006647D2"/>
    <w:rsid w:val="006779CE"/>
    <w:rsid w:val="00680A71"/>
    <w:rsid w:val="006913B4"/>
    <w:rsid w:val="00695A92"/>
    <w:rsid w:val="006F05C4"/>
    <w:rsid w:val="007358A8"/>
    <w:rsid w:val="007474C9"/>
    <w:rsid w:val="007A7B9B"/>
    <w:rsid w:val="007E52EC"/>
    <w:rsid w:val="008038F1"/>
    <w:rsid w:val="00816945"/>
    <w:rsid w:val="008466B4"/>
    <w:rsid w:val="008607BA"/>
    <w:rsid w:val="00875D05"/>
    <w:rsid w:val="00896692"/>
    <w:rsid w:val="008E45CD"/>
    <w:rsid w:val="009259CB"/>
    <w:rsid w:val="009666FB"/>
    <w:rsid w:val="009737A7"/>
    <w:rsid w:val="009B1610"/>
    <w:rsid w:val="009B422A"/>
    <w:rsid w:val="009D3BD4"/>
    <w:rsid w:val="009D55D9"/>
    <w:rsid w:val="009E5DF6"/>
    <w:rsid w:val="00A21358"/>
    <w:rsid w:val="00A44F9C"/>
    <w:rsid w:val="00A51B21"/>
    <w:rsid w:val="00A579F5"/>
    <w:rsid w:val="00A60B6E"/>
    <w:rsid w:val="00A72131"/>
    <w:rsid w:val="00AB799F"/>
    <w:rsid w:val="00B12E62"/>
    <w:rsid w:val="00B2091F"/>
    <w:rsid w:val="00B62B23"/>
    <w:rsid w:val="00B63777"/>
    <w:rsid w:val="00B64925"/>
    <w:rsid w:val="00B8573B"/>
    <w:rsid w:val="00BC379F"/>
    <w:rsid w:val="00BC64B4"/>
    <w:rsid w:val="00BE126B"/>
    <w:rsid w:val="00C14C8B"/>
    <w:rsid w:val="00C2326E"/>
    <w:rsid w:val="00C51CFB"/>
    <w:rsid w:val="00C645AB"/>
    <w:rsid w:val="00C842E5"/>
    <w:rsid w:val="00CC5A5F"/>
    <w:rsid w:val="00CC6203"/>
    <w:rsid w:val="00CF5325"/>
    <w:rsid w:val="00D051E7"/>
    <w:rsid w:val="00D1030B"/>
    <w:rsid w:val="00D11427"/>
    <w:rsid w:val="00D24D0D"/>
    <w:rsid w:val="00D447CB"/>
    <w:rsid w:val="00D47566"/>
    <w:rsid w:val="00D63544"/>
    <w:rsid w:val="00D82976"/>
    <w:rsid w:val="00D969B4"/>
    <w:rsid w:val="00DB4957"/>
    <w:rsid w:val="00DD7847"/>
    <w:rsid w:val="00DF72D9"/>
    <w:rsid w:val="00E05C5D"/>
    <w:rsid w:val="00E12545"/>
    <w:rsid w:val="00E17584"/>
    <w:rsid w:val="00E320D3"/>
    <w:rsid w:val="00E42A19"/>
    <w:rsid w:val="00E42FB0"/>
    <w:rsid w:val="00E5204C"/>
    <w:rsid w:val="00EB76CD"/>
    <w:rsid w:val="00EE1F5A"/>
    <w:rsid w:val="00F51D39"/>
    <w:rsid w:val="00F61E1F"/>
    <w:rsid w:val="00F67335"/>
    <w:rsid w:val="00FC2CE6"/>
    <w:rsid w:val="00FD19AB"/>
    <w:rsid w:val="00FD1BBD"/>
    <w:rsid w:val="00FF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F4F5"/>
  <w15:chartTrackingRefBased/>
  <w15:docId w15:val="{52DDEE13-A7C9-3C45-A0DF-A521D7C4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C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42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C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75D0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645AB"/>
    <w:pPr>
      <w:tabs>
        <w:tab w:val="center" w:pos="4680"/>
        <w:tab w:val="right" w:pos="9360"/>
      </w:tabs>
    </w:pPr>
  </w:style>
  <w:style w:type="character" w:customStyle="1" w:styleId="HeaderChar">
    <w:name w:val="Header Char"/>
    <w:basedOn w:val="DefaultParagraphFont"/>
    <w:link w:val="Header"/>
    <w:uiPriority w:val="99"/>
    <w:rsid w:val="00C645AB"/>
  </w:style>
  <w:style w:type="paragraph" w:styleId="Footer">
    <w:name w:val="footer"/>
    <w:basedOn w:val="Normal"/>
    <w:link w:val="FooterChar"/>
    <w:uiPriority w:val="99"/>
    <w:unhideWhenUsed/>
    <w:rsid w:val="00C645AB"/>
    <w:pPr>
      <w:tabs>
        <w:tab w:val="center" w:pos="4680"/>
        <w:tab w:val="right" w:pos="9360"/>
      </w:tabs>
    </w:pPr>
  </w:style>
  <w:style w:type="character" w:customStyle="1" w:styleId="FooterChar">
    <w:name w:val="Footer Char"/>
    <w:basedOn w:val="DefaultParagraphFont"/>
    <w:link w:val="Footer"/>
    <w:uiPriority w:val="99"/>
    <w:rsid w:val="00C645AB"/>
  </w:style>
  <w:style w:type="character" w:styleId="PageNumber">
    <w:name w:val="page number"/>
    <w:basedOn w:val="DefaultParagraphFont"/>
    <w:uiPriority w:val="99"/>
    <w:semiHidden/>
    <w:unhideWhenUsed/>
    <w:rsid w:val="00B64925"/>
  </w:style>
  <w:style w:type="paragraph" w:styleId="NoSpacing">
    <w:name w:val="No Spacing"/>
    <w:link w:val="NoSpacingChar"/>
    <w:uiPriority w:val="1"/>
    <w:qFormat/>
    <w:rsid w:val="00C842E5"/>
    <w:rPr>
      <w:rFonts w:eastAsiaTheme="minorEastAsia"/>
      <w:sz w:val="22"/>
      <w:szCs w:val="22"/>
      <w:lang w:eastAsia="zh-CN"/>
    </w:rPr>
  </w:style>
  <w:style w:type="character" w:customStyle="1" w:styleId="NoSpacingChar">
    <w:name w:val="No Spacing Char"/>
    <w:basedOn w:val="DefaultParagraphFont"/>
    <w:link w:val="NoSpacing"/>
    <w:uiPriority w:val="1"/>
    <w:rsid w:val="00C842E5"/>
    <w:rPr>
      <w:rFonts w:eastAsiaTheme="minorEastAsia"/>
      <w:sz w:val="22"/>
      <w:szCs w:val="22"/>
      <w:lang w:eastAsia="zh-CN"/>
    </w:rPr>
  </w:style>
  <w:style w:type="character" w:customStyle="1" w:styleId="Heading2Char">
    <w:name w:val="Heading 2 Char"/>
    <w:basedOn w:val="DefaultParagraphFont"/>
    <w:link w:val="Heading2"/>
    <w:uiPriority w:val="9"/>
    <w:semiHidden/>
    <w:rsid w:val="00C842E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A0A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AE3"/>
    <w:rPr>
      <w:rFonts w:ascii="Segoe UI" w:hAnsi="Segoe UI" w:cs="Segoe UI"/>
      <w:sz w:val="18"/>
      <w:szCs w:val="18"/>
    </w:rPr>
  </w:style>
  <w:style w:type="character" w:styleId="CommentReference">
    <w:name w:val="annotation reference"/>
    <w:basedOn w:val="DefaultParagraphFont"/>
    <w:uiPriority w:val="99"/>
    <w:semiHidden/>
    <w:unhideWhenUsed/>
    <w:rsid w:val="00FF190C"/>
    <w:rPr>
      <w:sz w:val="16"/>
      <w:szCs w:val="16"/>
    </w:rPr>
  </w:style>
  <w:style w:type="paragraph" w:styleId="CommentText">
    <w:name w:val="annotation text"/>
    <w:basedOn w:val="Normal"/>
    <w:link w:val="CommentTextChar"/>
    <w:uiPriority w:val="99"/>
    <w:semiHidden/>
    <w:unhideWhenUsed/>
    <w:rsid w:val="00FF190C"/>
    <w:rPr>
      <w:sz w:val="20"/>
      <w:szCs w:val="20"/>
    </w:rPr>
  </w:style>
  <w:style w:type="character" w:customStyle="1" w:styleId="CommentTextChar">
    <w:name w:val="Comment Text Char"/>
    <w:basedOn w:val="DefaultParagraphFont"/>
    <w:link w:val="CommentText"/>
    <w:uiPriority w:val="99"/>
    <w:semiHidden/>
    <w:rsid w:val="00FF190C"/>
    <w:rPr>
      <w:sz w:val="20"/>
      <w:szCs w:val="20"/>
    </w:rPr>
  </w:style>
  <w:style w:type="paragraph" w:styleId="CommentSubject">
    <w:name w:val="annotation subject"/>
    <w:basedOn w:val="CommentText"/>
    <w:next w:val="CommentText"/>
    <w:link w:val="CommentSubjectChar"/>
    <w:uiPriority w:val="99"/>
    <w:semiHidden/>
    <w:unhideWhenUsed/>
    <w:rsid w:val="00FF190C"/>
    <w:rPr>
      <w:b/>
      <w:bCs/>
    </w:rPr>
  </w:style>
  <w:style w:type="character" w:customStyle="1" w:styleId="CommentSubjectChar">
    <w:name w:val="Comment Subject Char"/>
    <w:basedOn w:val="CommentTextChar"/>
    <w:link w:val="CommentSubject"/>
    <w:uiPriority w:val="99"/>
    <w:semiHidden/>
    <w:rsid w:val="00FF19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633957">
      <w:bodyDiv w:val="1"/>
      <w:marLeft w:val="0"/>
      <w:marRight w:val="0"/>
      <w:marTop w:val="0"/>
      <w:marBottom w:val="0"/>
      <w:divBdr>
        <w:top w:val="none" w:sz="0" w:space="0" w:color="auto"/>
        <w:left w:val="none" w:sz="0" w:space="0" w:color="auto"/>
        <w:bottom w:val="none" w:sz="0" w:space="0" w:color="auto"/>
        <w:right w:val="none" w:sz="0" w:space="0" w:color="auto"/>
      </w:divBdr>
    </w:div>
    <w:div w:id="723915494">
      <w:bodyDiv w:val="1"/>
      <w:marLeft w:val="0"/>
      <w:marRight w:val="0"/>
      <w:marTop w:val="0"/>
      <w:marBottom w:val="0"/>
      <w:divBdr>
        <w:top w:val="none" w:sz="0" w:space="0" w:color="auto"/>
        <w:left w:val="none" w:sz="0" w:space="0" w:color="auto"/>
        <w:bottom w:val="none" w:sz="0" w:space="0" w:color="auto"/>
        <w:right w:val="none" w:sz="0" w:space="0" w:color="auto"/>
      </w:divBdr>
      <w:divsChild>
        <w:div w:id="567620452">
          <w:marLeft w:val="0"/>
          <w:marRight w:val="0"/>
          <w:marTop w:val="0"/>
          <w:marBottom w:val="0"/>
          <w:divBdr>
            <w:top w:val="none" w:sz="0" w:space="0" w:color="auto"/>
            <w:left w:val="none" w:sz="0" w:space="0" w:color="auto"/>
            <w:bottom w:val="none" w:sz="0" w:space="0" w:color="auto"/>
            <w:right w:val="none" w:sz="0" w:space="0" w:color="auto"/>
          </w:divBdr>
          <w:divsChild>
            <w:div w:id="1493788984">
              <w:marLeft w:val="0"/>
              <w:marRight w:val="0"/>
              <w:marTop w:val="0"/>
              <w:marBottom w:val="0"/>
              <w:divBdr>
                <w:top w:val="none" w:sz="0" w:space="0" w:color="auto"/>
                <w:left w:val="none" w:sz="0" w:space="0" w:color="auto"/>
                <w:bottom w:val="none" w:sz="0" w:space="0" w:color="auto"/>
                <w:right w:val="none" w:sz="0" w:space="0" w:color="auto"/>
              </w:divBdr>
              <w:divsChild>
                <w:div w:id="786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5090">
      <w:bodyDiv w:val="1"/>
      <w:marLeft w:val="0"/>
      <w:marRight w:val="0"/>
      <w:marTop w:val="0"/>
      <w:marBottom w:val="0"/>
      <w:divBdr>
        <w:top w:val="none" w:sz="0" w:space="0" w:color="auto"/>
        <w:left w:val="none" w:sz="0" w:space="0" w:color="auto"/>
        <w:bottom w:val="none" w:sz="0" w:space="0" w:color="auto"/>
        <w:right w:val="none" w:sz="0" w:space="0" w:color="auto"/>
      </w:divBdr>
    </w:div>
    <w:div w:id="1604533371">
      <w:bodyDiv w:val="1"/>
      <w:marLeft w:val="0"/>
      <w:marRight w:val="0"/>
      <w:marTop w:val="0"/>
      <w:marBottom w:val="0"/>
      <w:divBdr>
        <w:top w:val="none" w:sz="0" w:space="0" w:color="auto"/>
        <w:left w:val="none" w:sz="0" w:space="0" w:color="auto"/>
        <w:bottom w:val="none" w:sz="0" w:space="0" w:color="auto"/>
        <w:right w:val="none" w:sz="0" w:space="0" w:color="auto"/>
      </w:divBdr>
      <w:divsChild>
        <w:div w:id="1519543886">
          <w:marLeft w:val="0"/>
          <w:marRight w:val="0"/>
          <w:marTop w:val="0"/>
          <w:marBottom w:val="0"/>
          <w:divBdr>
            <w:top w:val="none" w:sz="0" w:space="0" w:color="auto"/>
            <w:left w:val="none" w:sz="0" w:space="0" w:color="auto"/>
            <w:bottom w:val="none" w:sz="0" w:space="0" w:color="auto"/>
            <w:right w:val="none" w:sz="0" w:space="0" w:color="auto"/>
          </w:divBdr>
          <w:divsChild>
            <w:div w:id="961034460">
              <w:marLeft w:val="0"/>
              <w:marRight w:val="0"/>
              <w:marTop w:val="0"/>
              <w:marBottom w:val="0"/>
              <w:divBdr>
                <w:top w:val="none" w:sz="0" w:space="0" w:color="auto"/>
                <w:left w:val="none" w:sz="0" w:space="0" w:color="auto"/>
                <w:bottom w:val="none" w:sz="0" w:space="0" w:color="auto"/>
                <w:right w:val="none" w:sz="0" w:space="0" w:color="auto"/>
              </w:divBdr>
              <w:divsChild>
                <w:div w:id="1536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9195">
      <w:bodyDiv w:val="1"/>
      <w:marLeft w:val="0"/>
      <w:marRight w:val="0"/>
      <w:marTop w:val="0"/>
      <w:marBottom w:val="0"/>
      <w:divBdr>
        <w:top w:val="none" w:sz="0" w:space="0" w:color="auto"/>
        <w:left w:val="none" w:sz="0" w:space="0" w:color="auto"/>
        <w:bottom w:val="none" w:sz="0" w:space="0" w:color="auto"/>
        <w:right w:val="none" w:sz="0" w:space="0" w:color="auto"/>
      </w:divBdr>
    </w:div>
    <w:div w:id="1884558182">
      <w:bodyDiv w:val="1"/>
      <w:marLeft w:val="0"/>
      <w:marRight w:val="0"/>
      <w:marTop w:val="0"/>
      <w:marBottom w:val="0"/>
      <w:divBdr>
        <w:top w:val="none" w:sz="0" w:space="0" w:color="auto"/>
        <w:left w:val="none" w:sz="0" w:space="0" w:color="auto"/>
        <w:bottom w:val="none" w:sz="0" w:space="0" w:color="auto"/>
        <w:right w:val="none" w:sz="0" w:space="0" w:color="auto"/>
      </w:divBdr>
    </w:div>
    <w:div w:id="189531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Literature Review of The Bennett Hypothesis and Related Research</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of The Bennett Hypothesis and Related Research</dc:title>
  <dc:subject/>
  <dc:creator>Alex Keen</dc:creator>
  <cp:keywords/>
  <dc:description/>
  <cp:lastModifiedBy>Alex Keeney</cp:lastModifiedBy>
  <cp:revision>14</cp:revision>
  <dcterms:created xsi:type="dcterms:W3CDTF">2018-10-31T00:09:00Z</dcterms:created>
  <dcterms:modified xsi:type="dcterms:W3CDTF">2018-12-01T19:06:00Z</dcterms:modified>
</cp:coreProperties>
</file>